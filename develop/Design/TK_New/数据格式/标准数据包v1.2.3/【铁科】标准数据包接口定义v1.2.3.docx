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117" w:rsidRDefault="00765117" w:rsidP="00765117">
      <w:pPr>
        <w:pStyle w:val="2"/>
        <w:numPr>
          <w:ilvl w:val="1"/>
          <w:numId w:val="33"/>
        </w:numPr>
        <w:spacing w:line="360" w:lineRule="auto"/>
        <w:rPr>
          <w:rFonts w:ascii="宋体" w:eastAsia="宋体" w:hAnsi="宋体"/>
          <w:sz w:val="28"/>
        </w:rPr>
      </w:pPr>
      <w:r>
        <w:rPr>
          <w:rFonts w:ascii="宋体" w:eastAsia="宋体" w:hAnsi="宋体"/>
          <w:sz w:val="28"/>
        </w:rPr>
        <w:t>疑似缺陷数据包接口定义</w:t>
      </w:r>
    </w:p>
    <w:p w:rsidR="00765117" w:rsidRDefault="00765117" w:rsidP="00765117">
      <w:pPr>
        <w:pStyle w:val="af5"/>
        <w:numPr>
          <w:ilvl w:val="0"/>
          <w:numId w:val="17"/>
        </w:numPr>
        <w:spacing w:line="360" w:lineRule="auto"/>
        <w:ind w:firstLineChars="0"/>
        <w:rPr>
          <w:rFonts w:ascii="宋体" w:eastAsia="宋体" w:hAnsi="宋体"/>
          <w:b/>
          <w:sz w:val="24"/>
        </w:rPr>
      </w:pPr>
      <w:r>
        <w:rPr>
          <w:rFonts w:ascii="宋体" w:eastAsia="宋体" w:hAnsi="宋体"/>
          <w:b/>
          <w:sz w:val="24"/>
        </w:rPr>
        <w:t>数据包定义</w:t>
      </w:r>
    </w:p>
    <w:p w:rsidR="00765117" w:rsidRDefault="00765117" w:rsidP="00765117">
      <w:pPr>
        <w:spacing w:line="360" w:lineRule="auto"/>
        <w:ind w:firstLine="420"/>
        <w:rPr>
          <w:rFonts w:ascii="宋体" w:eastAsia="宋体" w:hAnsi="宋体"/>
          <w:sz w:val="24"/>
        </w:rPr>
      </w:pPr>
      <w:r>
        <w:rPr>
          <w:rFonts w:ascii="宋体" w:eastAsia="宋体" w:hAnsi="宋体" w:cs="宋体"/>
          <w:sz w:val="24"/>
          <w:szCs w:val="21"/>
        </w:rPr>
        <w:t>车载装置向地面数据处理服务器提供疑似缺陷数据包为一个压缩包，其内包含缺陷基本信息文件、缺陷图像文件、缺陷视频文件、图像同步索引文件。</w:t>
      </w:r>
    </w:p>
    <w:p w:rsidR="00765117" w:rsidRDefault="00765117" w:rsidP="00765117">
      <w:pPr>
        <w:pStyle w:val="af5"/>
        <w:numPr>
          <w:ilvl w:val="0"/>
          <w:numId w:val="18"/>
        </w:numPr>
        <w:spacing w:line="360" w:lineRule="auto"/>
        <w:ind w:firstLineChars="0"/>
        <w:rPr>
          <w:rFonts w:ascii="宋体" w:eastAsia="宋体" w:hAnsi="宋体" w:cs="Wingdings"/>
          <w:sz w:val="24"/>
          <w:szCs w:val="21"/>
        </w:rPr>
      </w:pPr>
      <w:r>
        <w:rPr>
          <w:rFonts w:ascii="宋体" w:eastAsia="宋体" w:hAnsi="宋体" w:cs="宋体"/>
          <w:b/>
          <w:bCs/>
          <w:sz w:val="24"/>
          <w:szCs w:val="21"/>
        </w:rPr>
        <w:t>数据包：</w:t>
      </w:r>
      <w:r>
        <w:rPr>
          <w:rFonts w:ascii="宋体" w:eastAsia="宋体" w:hAnsi="宋体" w:cs="宋体"/>
          <w:sz w:val="24"/>
          <w:szCs w:val="21"/>
        </w:rPr>
        <w:t>疑似缺陷数据包</w:t>
      </w:r>
    </w:p>
    <w:p w:rsidR="00765117" w:rsidRDefault="00765117" w:rsidP="00765117">
      <w:pPr>
        <w:pStyle w:val="af5"/>
        <w:numPr>
          <w:ilvl w:val="0"/>
          <w:numId w:val="18"/>
        </w:numPr>
        <w:spacing w:line="360" w:lineRule="auto"/>
        <w:ind w:firstLineChars="0"/>
        <w:rPr>
          <w:rFonts w:ascii="宋体" w:eastAsia="宋体" w:hAnsi="宋体" w:cs="Wingdings"/>
          <w:sz w:val="24"/>
          <w:szCs w:val="21"/>
        </w:rPr>
      </w:pPr>
      <w:r>
        <w:rPr>
          <w:rFonts w:ascii="宋体" w:eastAsia="宋体" w:hAnsi="宋体" w:cs="宋体"/>
          <w:b/>
          <w:bCs/>
          <w:sz w:val="24"/>
          <w:szCs w:val="21"/>
        </w:rPr>
        <w:t>数据包命名规则：</w:t>
      </w:r>
      <w:r>
        <w:rPr>
          <w:rFonts w:ascii="宋体" w:eastAsia="宋体" w:hAnsi="宋体" w:cs="宋体"/>
          <w:sz w:val="24"/>
          <w:szCs w:val="21"/>
        </w:rPr>
        <w:t>检测时间</w:t>
      </w:r>
      <w:r>
        <w:rPr>
          <w:rFonts w:ascii="宋体" w:eastAsia="宋体" w:hAnsi="宋体" w:cs="Calibri"/>
          <w:sz w:val="24"/>
          <w:szCs w:val="21"/>
        </w:rPr>
        <w:t>_</w:t>
      </w:r>
      <w:r>
        <w:rPr>
          <w:rFonts w:ascii="宋体" w:eastAsia="宋体" w:hAnsi="宋体" w:cs="宋体"/>
          <w:sz w:val="24"/>
          <w:szCs w:val="21"/>
        </w:rPr>
        <w:t>线路</w:t>
      </w:r>
      <w:r>
        <w:rPr>
          <w:rFonts w:ascii="宋体" w:eastAsia="宋体" w:hAnsi="宋体" w:cs="Calibri"/>
          <w:sz w:val="24"/>
          <w:szCs w:val="21"/>
        </w:rPr>
        <w:t>_</w:t>
      </w:r>
      <w:r>
        <w:rPr>
          <w:rFonts w:ascii="宋体" w:eastAsia="宋体" w:hAnsi="宋体" w:cs="宋体"/>
          <w:sz w:val="24"/>
          <w:szCs w:val="21"/>
        </w:rPr>
        <w:t>行别</w:t>
      </w:r>
      <w:r>
        <w:rPr>
          <w:rFonts w:ascii="宋体" w:eastAsia="宋体" w:hAnsi="宋体" w:cs="Calibri"/>
          <w:sz w:val="24"/>
          <w:szCs w:val="21"/>
        </w:rPr>
        <w:t>_</w:t>
      </w:r>
      <w:r>
        <w:rPr>
          <w:rFonts w:ascii="宋体" w:eastAsia="宋体" w:hAnsi="宋体" w:cs="宋体"/>
          <w:sz w:val="24"/>
          <w:szCs w:val="21"/>
        </w:rPr>
        <w:t>机车号</w:t>
      </w:r>
      <w:r>
        <w:rPr>
          <w:rFonts w:ascii="宋体" w:eastAsia="宋体" w:hAnsi="宋体" w:cs="Calibri"/>
          <w:sz w:val="24"/>
          <w:szCs w:val="21"/>
        </w:rPr>
        <w:t>_</w:t>
      </w:r>
      <w:r>
        <w:rPr>
          <w:rFonts w:ascii="宋体" w:eastAsia="宋体" w:hAnsi="宋体" w:cs="宋体"/>
          <w:sz w:val="24"/>
          <w:szCs w:val="21"/>
        </w:rPr>
        <w:t>弓位</w:t>
      </w:r>
    </w:p>
    <w:p w:rsidR="00765117" w:rsidRDefault="00765117" w:rsidP="00765117">
      <w:pPr>
        <w:pStyle w:val="af5"/>
        <w:spacing w:line="360" w:lineRule="auto"/>
        <w:ind w:left="420" w:firstLineChars="0" w:firstLine="0"/>
        <w:rPr>
          <w:rFonts w:ascii="宋体" w:eastAsia="宋体" w:hAnsi="宋体" w:cs="Wingdings"/>
          <w:sz w:val="24"/>
          <w:szCs w:val="21"/>
        </w:rPr>
      </w:pPr>
      <w:r>
        <w:rPr>
          <w:rFonts w:ascii="宋体" w:eastAsia="宋体" w:hAnsi="宋体" w:cs="宋体"/>
          <w:sz w:val="24"/>
        </w:rPr>
        <w:t>说明：检测时间格式</w:t>
      </w:r>
      <w:r>
        <w:rPr>
          <w:rFonts w:ascii="宋体" w:eastAsia="宋体" w:hAnsi="宋体"/>
          <w:sz w:val="24"/>
        </w:rPr>
        <w:t xml:space="preserve"> YYYYMMDDHHMMSSFFF</w:t>
      </w:r>
    </w:p>
    <w:p w:rsidR="00765117" w:rsidRDefault="00765117" w:rsidP="00765117">
      <w:pPr>
        <w:spacing w:line="360" w:lineRule="auto"/>
        <w:ind w:firstLine="420"/>
        <w:rPr>
          <w:rFonts w:ascii="宋体" w:eastAsia="宋体" w:hAnsi="宋体"/>
          <w:sz w:val="24"/>
        </w:rPr>
      </w:pPr>
      <w:r>
        <w:rPr>
          <w:rFonts w:ascii="宋体" w:eastAsia="宋体" w:hAnsi="宋体" w:cs="宋体"/>
          <w:sz w:val="24"/>
          <w:szCs w:val="21"/>
        </w:rPr>
        <w:t>线路为《中华人民共和国铁路线路名称代码》节中定义的中文名称</w:t>
      </w:r>
    </w:p>
    <w:p w:rsidR="00765117" w:rsidRDefault="00765117" w:rsidP="00765117">
      <w:pPr>
        <w:spacing w:line="360" w:lineRule="auto"/>
        <w:ind w:firstLine="420"/>
        <w:rPr>
          <w:rFonts w:ascii="宋体" w:eastAsia="宋体" w:hAnsi="宋体"/>
          <w:sz w:val="24"/>
        </w:rPr>
      </w:pPr>
      <w:r>
        <w:rPr>
          <w:rFonts w:ascii="宋体" w:eastAsia="宋体" w:hAnsi="宋体" w:cs="宋体"/>
          <w:sz w:val="24"/>
          <w:szCs w:val="21"/>
        </w:rPr>
        <w:t>行别为上行或下行</w:t>
      </w:r>
    </w:p>
    <w:p w:rsidR="00765117" w:rsidRDefault="00765117" w:rsidP="00765117">
      <w:pPr>
        <w:spacing w:line="360" w:lineRule="auto"/>
        <w:ind w:firstLine="420"/>
        <w:rPr>
          <w:rFonts w:ascii="宋体" w:eastAsia="宋体" w:hAnsi="宋体"/>
          <w:sz w:val="24"/>
        </w:rPr>
      </w:pPr>
      <w:r>
        <w:rPr>
          <w:rFonts w:ascii="宋体" w:eastAsia="宋体" w:hAnsi="宋体" w:cs="宋体"/>
          <w:sz w:val="24"/>
          <w:szCs w:val="21"/>
        </w:rPr>
        <w:t>弓位固定为两位长度，不足两位加零补位</w:t>
      </w:r>
    </w:p>
    <w:p w:rsidR="00765117" w:rsidRDefault="00765117" w:rsidP="00765117">
      <w:pPr>
        <w:spacing w:line="360" w:lineRule="auto"/>
        <w:ind w:firstLine="420"/>
        <w:rPr>
          <w:rFonts w:ascii="宋体" w:eastAsia="宋体" w:hAnsi="宋体"/>
          <w:sz w:val="24"/>
          <w:shd w:val="clear" w:color="auto" w:fill="FFFFFF" w:themeFill="background1"/>
        </w:rPr>
      </w:pPr>
      <w:r>
        <w:rPr>
          <w:rFonts w:ascii="宋体" w:eastAsia="宋体" w:hAnsi="宋体" w:cs="宋体"/>
          <w:sz w:val="24"/>
          <w:szCs w:val="21"/>
          <w:shd w:val="clear" w:color="auto" w:fill="FFFFFF" w:themeFill="background1"/>
        </w:rPr>
        <w:t>示例：</w:t>
      </w:r>
      <w:r>
        <w:rPr>
          <w:rFonts w:ascii="宋体" w:eastAsia="宋体" w:hAnsi="宋体"/>
          <w:sz w:val="24"/>
          <w:szCs w:val="21"/>
          <w:shd w:val="clear" w:color="auto" w:fill="FFFFFF" w:themeFill="background1"/>
        </w:rPr>
        <w:t>20180725123659263_</w:t>
      </w:r>
      <w:r>
        <w:rPr>
          <w:rFonts w:ascii="宋体" w:eastAsia="宋体" w:hAnsi="宋体" w:cs="宋体"/>
          <w:sz w:val="24"/>
          <w:szCs w:val="21"/>
          <w:shd w:val="clear" w:color="auto" w:fill="FFFFFF" w:themeFill="background1"/>
        </w:rPr>
        <w:t>大西高铁</w:t>
      </w:r>
      <w:r>
        <w:rPr>
          <w:rFonts w:ascii="宋体" w:eastAsia="宋体" w:hAnsi="宋体"/>
          <w:sz w:val="24"/>
          <w:szCs w:val="21"/>
          <w:shd w:val="clear" w:color="auto" w:fill="FFFFFF" w:themeFill="background1"/>
        </w:rPr>
        <w:t>_</w:t>
      </w:r>
      <w:r>
        <w:rPr>
          <w:rFonts w:ascii="宋体" w:eastAsia="宋体" w:hAnsi="宋体" w:cs="宋体"/>
          <w:sz w:val="24"/>
          <w:szCs w:val="21"/>
          <w:shd w:val="clear" w:color="auto" w:fill="FFFFFF" w:themeFill="background1"/>
        </w:rPr>
        <w:t>上行</w:t>
      </w:r>
      <w:r>
        <w:rPr>
          <w:rFonts w:ascii="宋体" w:eastAsia="宋体" w:hAnsi="宋体"/>
          <w:sz w:val="24"/>
          <w:szCs w:val="21"/>
          <w:shd w:val="clear" w:color="auto" w:fill="FFFFFF" w:themeFill="background1"/>
        </w:rPr>
        <w:t>_CRH380A2907_04.rar</w:t>
      </w:r>
    </w:p>
    <w:p w:rsidR="00765117" w:rsidRDefault="00765117" w:rsidP="00765117">
      <w:pPr>
        <w:pStyle w:val="af5"/>
        <w:numPr>
          <w:ilvl w:val="0"/>
          <w:numId w:val="19"/>
        </w:numPr>
        <w:spacing w:line="360" w:lineRule="auto"/>
        <w:ind w:firstLineChars="0"/>
        <w:rPr>
          <w:rFonts w:ascii="宋体" w:eastAsia="宋体" w:hAnsi="宋体" w:cs="Wingdings"/>
          <w:sz w:val="24"/>
          <w:szCs w:val="21"/>
        </w:rPr>
      </w:pPr>
      <w:r>
        <w:rPr>
          <w:rFonts w:ascii="宋体" w:eastAsia="宋体" w:hAnsi="宋体" w:cs="宋体"/>
          <w:b/>
          <w:bCs/>
          <w:sz w:val="24"/>
          <w:szCs w:val="21"/>
        </w:rPr>
        <w:t>数据包传输方式：</w:t>
      </w:r>
      <w:r>
        <w:rPr>
          <w:rFonts w:ascii="宋体" w:eastAsia="宋体" w:hAnsi="宋体" w:cs="宋体"/>
          <w:sz w:val="24"/>
          <w:szCs w:val="21"/>
        </w:rPr>
        <w:t>自动实时传输，通过有线或无线网络传输</w:t>
      </w:r>
    </w:p>
    <w:p w:rsidR="00765117" w:rsidRDefault="00765117" w:rsidP="00765117">
      <w:pPr>
        <w:pStyle w:val="af5"/>
        <w:numPr>
          <w:ilvl w:val="0"/>
          <w:numId w:val="19"/>
        </w:numPr>
        <w:spacing w:line="360" w:lineRule="auto"/>
        <w:ind w:firstLineChars="0"/>
        <w:rPr>
          <w:rFonts w:ascii="宋体" w:eastAsia="宋体" w:hAnsi="宋体" w:cs="Wingdings"/>
          <w:sz w:val="24"/>
          <w:szCs w:val="21"/>
        </w:rPr>
      </w:pPr>
      <w:r>
        <w:rPr>
          <w:rFonts w:ascii="宋体" w:eastAsia="宋体" w:hAnsi="宋体" w:cs="宋体"/>
          <w:b/>
          <w:bCs/>
          <w:sz w:val="24"/>
          <w:szCs w:val="21"/>
        </w:rPr>
        <w:t>数据包信息组成：</w:t>
      </w:r>
      <w:r>
        <w:rPr>
          <w:rFonts w:ascii="宋体" w:eastAsia="宋体" w:hAnsi="宋体" w:cs="宋体"/>
          <w:sz w:val="24"/>
          <w:szCs w:val="21"/>
        </w:rPr>
        <w:t>包含</w:t>
      </w:r>
      <w:r>
        <w:rPr>
          <w:rFonts w:ascii="宋体" w:eastAsia="宋体" w:hAnsi="宋体" w:cs="Calibri"/>
          <w:sz w:val="24"/>
          <w:szCs w:val="21"/>
        </w:rPr>
        <w:t xml:space="preserve"> A</w:t>
      </w:r>
      <w:r>
        <w:rPr>
          <w:rFonts w:ascii="宋体" w:eastAsia="宋体" w:hAnsi="宋体" w:cs="宋体"/>
          <w:sz w:val="24"/>
          <w:szCs w:val="21"/>
        </w:rPr>
        <w:t>、</w:t>
      </w:r>
      <w:r>
        <w:rPr>
          <w:rFonts w:ascii="宋体" w:eastAsia="宋体" w:hAnsi="宋体" w:cs="Calibri"/>
          <w:sz w:val="24"/>
          <w:szCs w:val="21"/>
        </w:rPr>
        <w:t>B</w:t>
      </w:r>
      <w:r>
        <w:rPr>
          <w:rFonts w:ascii="宋体" w:eastAsia="宋体" w:hAnsi="宋体" w:cs="宋体"/>
          <w:sz w:val="24"/>
          <w:szCs w:val="21"/>
        </w:rPr>
        <w:t>、</w:t>
      </w:r>
      <w:r>
        <w:rPr>
          <w:rFonts w:ascii="宋体" w:eastAsia="宋体" w:hAnsi="宋体" w:cs="Calibri"/>
          <w:sz w:val="24"/>
          <w:szCs w:val="21"/>
        </w:rPr>
        <w:t>C</w:t>
      </w:r>
      <w:r>
        <w:rPr>
          <w:rFonts w:ascii="宋体" w:eastAsia="宋体" w:hAnsi="宋体" w:cs="宋体"/>
          <w:sz w:val="24"/>
          <w:szCs w:val="21"/>
        </w:rPr>
        <w:t>、</w:t>
      </w:r>
      <w:r>
        <w:rPr>
          <w:rFonts w:ascii="宋体" w:eastAsia="宋体" w:hAnsi="宋体" w:cs="Calibri"/>
          <w:sz w:val="24"/>
          <w:szCs w:val="21"/>
        </w:rPr>
        <w:t>D</w:t>
      </w:r>
      <w:r>
        <w:rPr>
          <w:rFonts w:ascii="宋体" w:eastAsia="宋体" w:hAnsi="宋体" w:cs="宋体"/>
          <w:sz w:val="24"/>
          <w:szCs w:val="21"/>
        </w:rPr>
        <w:t>、</w:t>
      </w:r>
      <w:r>
        <w:rPr>
          <w:rFonts w:ascii="宋体" w:eastAsia="宋体" w:hAnsi="宋体" w:cs="Calibri"/>
          <w:sz w:val="24"/>
          <w:szCs w:val="21"/>
        </w:rPr>
        <w:t>E</w:t>
      </w:r>
      <w:r>
        <w:rPr>
          <w:rFonts w:ascii="宋体" w:eastAsia="宋体" w:hAnsi="宋体" w:cs="宋体"/>
          <w:sz w:val="24"/>
          <w:szCs w:val="21"/>
        </w:rPr>
        <w:t>、</w:t>
      </w:r>
      <w:r>
        <w:rPr>
          <w:rFonts w:ascii="宋体" w:eastAsia="宋体" w:hAnsi="宋体" w:cs="Calibri"/>
          <w:sz w:val="24"/>
          <w:szCs w:val="21"/>
        </w:rPr>
        <w:t xml:space="preserve">F </w:t>
      </w:r>
      <w:r>
        <w:rPr>
          <w:rFonts w:ascii="宋体" w:eastAsia="宋体" w:hAnsi="宋体" w:cs="宋体"/>
          <w:sz w:val="24"/>
          <w:szCs w:val="21"/>
        </w:rPr>
        <w:t>六部分信息。</w:t>
      </w:r>
    </w:p>
    <w:p w:rsidR="00765117" w:rsidRDefault="00765117" w:rsidP="00765117">
      <w:pPr>
        <w:spacing w:line="360" w:lineRule="auto"/>
        <w:rPr>
          <w:rFonts w:ascii="宋体" w:eastAsia="宋体" w:hAnsi="宋体"/>
          <w:sz w:val="24"/>
        </w:rPr>
      </w:pPr>
      <w:r>
        <w:rPr>
          <w:rFonts w:ascii="宋体" w:eastAsia="宋体" w:hAnsi="宋体"/>
          <w:sz w:val="24"/>
        </w:rPr>
        <w:t>详细结构见下表。</w:t>
      </w:r>
    </w:p>
    <w:p w:rsidR="00765117" w:rsidRDefault="00765117" w:rsidP="00765117">
      <w:pPr>
        <w:spacing w:line="360" w:lineRule="auto"/>
        <w:rPr>
          <w:rFonts w:ascii="宋体" w:eastAsia="宋体" w:hAnsi="宋体"/>
          <w:sz w:val="24"/>
        </w:rPr>
      </w:pPr>
    </w:p>
    <w:p w:rsidR="00765117" w:rsidRDefault="00765117" w:rsidP="00765117">
      <w:pPr>
        <w:spacing w:line="360" w:lineRule="auto"/>
        <w:jc w:val="center"/>
        <w:rPr>
          <w:rFonts w:ascii="宋体" w:eastAsia="宋体" w:hAnsi="宋体"/>
          <w:szCs w:val="24"/>
        </w:rPr>
      </w:pPr>
      <w:r>
        <w:rPr>
          <w:rFonts w:ascii="宋体" w:eastAsia="宋体" w:hAnsi="宋体" w:hint="eastAsia"/>
          <w:szCs w:val="24"/>
        </w:rPr>
        <w:t>表</w:t>
      </w:r>
      <w:r>
        <w:rPr>
          <w:rFonts w:ascii="宋体" w:eastAsia="宋体" w:hAnsi="宋体"/>
          <w:szCs w:val="24"/>
        </w:rPr>
        <w:t>5</w:t>
      </w:r>
      <w:r>
        <w:rPr>
          <w:rFonts w:ascii="宋体" w:eastAsia="宋体" w:hAnsi="宋体" w:hint="eastAsia"/>
          <w:szCs w:val="24"/>
        </w:rPr>
        <w:t>-</w:t>
      </w:r>
      <w:r>
        <w:rPr>
          <w:rFonts w:ascii="宋体" w:eastAsia="宋体" w:hAnsi="宋体"/>
          <w:szCs w:val="24"/>
        </w:rPr>
        <w:t>1</w:t>
      </w:r>
      <w:r>
        <w:rPr>
          <w:rFonts w:ascii="宋体" w:eastAsia="宋体" w:hAnsi="宋体" w:hint="eastAsia"/>
          <w:szCs w:val="24"/>
        </w:rPr>
        <w:t>-</w:t>
      </w:r>
      <w:r>
        <w:rPr>
          <w:rFonts w:ascii="宋体" w:eastAsia="宋体" w:hAnsi="宋体"/>
          <w:szCs w:val="24"/>
        </w:rPr>
        <w:t xml:space="preserve">1  </w:t>
      </w:r>
      <w:r>
        <w:rPr>
          <w:rFonts w:ascii="宋体" w:eastAsia="宋体" w:hAnsi="宋体" w:hint="eastAsia"/>
          <w:szCs w:val="24"/>
        </w:rPr>
        <w:t>数据包</w:t>
      </w:r>
      <w:r>
        <w:rPr>
          <w:rFonts w:ascii="宋体" w:eastAsia="宋体" w:hAnsi="宋体"/>
          <w:szCs w:val="24"/>
        </w:rPr>
        <w:t>组成</w:t>
      </w:r>
    </w:p>
    <w:tbl>
      <w:tblPr>
        <w:tblW w:w="8296" w:type="dxa"/>
        <w:jc w:val="center"/>
        <w:tblLayout w:type="fixed"/>
        <w:tblLook w:val="04A0" w:firstRow="1" w:lastRow="0" w:firstColumn="1" w:lastColumn="0" w:noHBand="0" w:noVBand="1"/>
      </w:tblPr>
      <w:tblGrid>
        <w:gridCol w:w="699"/>
        <w:gridCol w:w="1186"/>
        <w:gridCol w:w="1938"/>
        <w:gridCol w:w="1136"/>
        <w:gridCol w:w="3337"/>
      </w:tblGrid>
      <w:tr w:rsidR="00765117" w:rsidTr="00FC7271">
        <w:trPr>
          <w:trHeight w:val="280"/>
          <w:jc w:val="center"/>
        </w:trPr>
        <w:tc>
          <w:tcPr>
            <w:tcW w:w="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65117" w:rsidRDefault="00765117" w:rsidP="00FC7271">
            <w:pPr>
              <w:spacing w:line="360" w:lineRule="auto"/>
              <w:jc w:val="center"/>
              <w:rPr>
                <w:rFonts w:ascii="宋体" w:eastAsia="宋体" w:hAnsi="宋体"/>
                <w:b/>
                <w:sz w:val="24"/>
              </w:rPr>
            </w:pPr>
            <w:r>
              <w:rPr>
                <w:rFonts w:ascii="宋体" w:eastAsia="宋体" w:hAnsi="宋体"/>
                <w:b/>
                <w:sz w:val="24"/>
              </w:rPr>
              <w:t>序号</w:t>
            </w:r>
          </w:p>
        </w:tc>
        <w:tc>
          <w:tcPr>
            <w:tcW w:w="1186"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765117" w:rsidRDefault="00765117" w:rsidP="00FC7271">
            <w:pPr>
              <w:spacing w:line="360" w:lineRule="auto"/>
              <w:jc w:val="center"/>
              <w:rPr>
                <w:rFonts w:ascii="宋体" w:eastAsia="宋体" w:hAnsi="宋体"/>
                <w:b/>
                <w:sz w:val="24"/>
              </w:rPr>
            </w:pPr>
            <w:r>
              <w:rPr>
                <w:rFonts w:ascii="宋体" w:eastAsia="宋体" w:hAnsi="宋体"/>
                <w:b/>
                <w:sz w:val="24"/>
              </w:rPr>
              <w:t>文件类型</w:t>
            </w:r>
          </w:p>
        </w:tc>
        <w:tc>
          <w:tcPr>
            <w:tcW w:w="1938"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765117" w:rsidRDefault="00765117" w:rsidP="00FC7271">
            <w:pPr>
              <w:spacing w:line="360" w:lineRule="auto"/>
              <w:jc w:val="center"/>
              <w:rPr>
                <w:rFonts w:ascii="宋体" w:eastAsia="宋体" w:hAnsi="宋体"/>
                <w:b/>
                <w:sz w:val="24"/>
              </w:rPr>
            </w:pPr>
            <w:r>
              <w:rPr>
                <w:rFonts w:ascii="宋体" w:eastAsia="宋体" w:hAnsi="宋体"/>
                <w:b/>
                <w:sz w:val="24"/>
              </w:rPr>
              <w:t>命名规则</w:t>
            </w:r>
          </w:p>
        </w:tc>
        <w:tc>
          <w:tcPr>
            <w:tcW w:w="1136"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765117" w:rsidRDefault="00765117" w:rsidP="00FC7271">
            <w:pPr>
              <w:spacing w:line="360" w:lineRule="auto"/>
              <w:jc w:val="center"/>
              <w:rPr>
                <w:rFonts w:ascii="宋体" w:eastAsia="宋体" w:hAnsi="宋体"/>
                <w:b/>
                <w:sz w:val="24"/>
              </w:rPr>
            </w:pPr>
            <w:r>
              <w:rPr>
                <w:rFonts w:ascii="宋体" w:eastAsia="宋体" w:hAnsi="宋体"/>
                <w:b/>
                <w:sz w:val="24"/>
              </w:rPr>
              <w:t>文件格式</w:t>
            </w:r>
          </w:p>
        </w:tc>
        <w:tc>
          <w:tcPr>
            <w:tcW w:w="3337"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765117" w:rsidRDefault="00765117" w:rsidP="00FC7271">
            <w:pPr>
              <w:spacing w:line="360" w:lineRule="auto"/>
              <w:jc w:val="center"/>
              <w:rPr>
                <w:rFonts w:ascii="宋体" w:eastAsia="宋体" w:hAnsi="宋体"/>
                <w:b/>
                <w:sz w:val="24"/>
              </w:rPr>
            </w:pPr>
            <w:r>
              <w:rPr>
                <w:rFonts w:ascii="宋体" w:eastAsia="宋体" w:hAnsi="宋体"/>
                <w:b/>
                <w:sz w:val="24"/>
              </w:rPr>
              <w:t>示例</w:t>
            </w:r>
          </w:p>
        </w:tc>
      </w:tr>
      <w:tr w:rsidR="00765117" w:rsidTr="00FC7271">
        <w:trPr>
          <w:trHeight w:val="290"/>
          <w:jc w:val="center"/>
        </w:trPr>
        <w:tc>
          <w:tcPr>
            <w:tcW w:w="699" w:type="dxa"/>
            <w:tcBorders>
              <w:top w:val="nil"/>
              <w:left w:val="single" w:sz="8" w:space="0" w:color="auto"/>
              <w:bottom w:val="single" w:sz="8" w:space="0" w:color="auto"/>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A</w:t>
            </w:r>
          </w:p>
        </w:tc>
        <w:tc>
          <w:tcPr>
            <w:tcW w:w="1186" w:type="dxa"/>
            <w:tcBorders>
              <w:top w:val="nil"/>
              <w:left w:val="nil"/>
              <w:bottom w:val="nil"/>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基本信息</w:t>
            </w:r>
          </w:p>
        </w:tc>
        <w:tc>
          <w:tcPr>
            <w:tcW w:w="1938" w:type="dxa"/>
            <w:tcBorders>
              <w:top w:val="nil"/>
              <w:left w:val="nil"/>
              <w:bottom w:val="nil"/>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info</w:t>
            </w:r>
          </w:p>
        </w:tc>
        <w:tc>
          <w:tcPr>
            <w:tcW w:w="1136" w:type="dxa"/>
            <w:tcBorders>
              <w:top w:val="nil"/>
              <w:left w:val="nil"/>
              <w:bottom w:val="nil"/>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json</w:t>
            </w:r>
          </w:p>
        </w:tc>
        <w:tc>
          <w:tcPr>
            <w:tcW w:w="3337" w:type="dxa"/>
            <w:tcBorders>
              <w:top w:val="nil"/>
              <w:left w:val="nil"/>
              <w:bottom w:val="nil"/>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info.json</w:t>
            </w:r>
          </w:p>
        </w:tc>
      </w:tr>
      <w:tr w:rsidR="00765117" w:rsidTr="00FC7271">
        <w:trPr>
          <w:trHeight w:val="710"/>
          <w:jc w:val="center"/>
        </w:trPr>
        <w:tc>
          <w:tcPr>
            <w:tcW w:w="699"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B</w:t>
            </w:r>
          </w:p>
        </w:tc>
        <w:tc>
          <w:tcPr>
            <w:tcW w:w="118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图像文件</w:t>
            </w:r>
          </w:p>
        </w:tc>
        <w:tc>
          <w:tcPr>
            <w:tcW w:w="1938"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检测时间</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线路</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行别</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车号</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弓位</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相机型号</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帧号</w:t>
            </w:r>
          </w:p>
        </w:tc>
        <w:tc>
          <w:tcPr>
            <w:tcW w:w="113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jpg</w:t>
            </w:r>
          </w:p>
        </w:tc>
        <w:tc>
          <w:tcPr>
            <w:tcW w:w="3337"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20180725123659263</w:t>
            </w:r>
            <w:r>
              <w:rPr>
                <w:rFonts w:ascii="宋体" w:eastAsia="宋体" w:hAnsi="宋体" w:cs="Times New Roman" w:hint="eastAsia"/>
                <w:color w:val="000000"/>
                <w:kern w:val="0"/>
                <w:sz w:val="24"/>
                <w:szCs w:val="24"/>
              </w:rPr>
              <w:t>_大西高铁</w:t>
            </w:r>
            <w:r>
              <w:rPr>
                <w:rFonts w:ascii="宋体" w:eastAsia="宋体" w:hAnsi="宋体" w:cs="Times New Roman"/>
                <w:color w:val="000000"/>
                <w:kern w:val="0"/>
                <w:sz w:val="24"/>
                <w:szCs w:val="24"/>
              </w:rPr>
              <w:t>_</w:t>
            </w:r>
            <w:r>
              <w:rPr>
                <w:rFonts w:ascii="宋体" w:eastAsia="宋体" w:hAnsi="宋体" w:cs="Times New Roman" w:hint="eastAsia"/>
                <w:color w:val="000000"/>
                <w:kern w:val="0"/>
                <w:sz w:val="24"/>
                <w:szCs w:val="24"/>
              </w:rPr>
              <w:t>上行</w:t>
            </w:r>
            <w:r>
              <w:rPr>
                <w:rFonts w:ascii="宋体" w:eastAsia="宋体" w:hAnsi="宋体" w:cs="Times New Roman"/>
                <w:color w:val="000000"/>
                <w:kern w:val="0"/>
                <w:sz w:val="24"/>
                <w:szCs w:val="24"/>
              </w:rPr>
              <w:t>_CRH2237_07_01_0000001.jpg</w:t>
            </w:r>
          </w:p>
        </w:tc>
      </w:tr>
      <w:tr w:rsidR="00765117" w:rsidTr="00FC7271">
        <w:trPr>
          <w:trHeight w:val="468"/>
          <w:jc w:val="center"/>
        </w:trPr>
        <w:tc>
          <w:tcPr>
            <w:tcW w:w="699"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18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938"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3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337"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FC7271">
        <w:trPr>
          <w:trHeight w:val="468"/>
          <w:jc w:val="center"/>
        </w:trPr>
        <w:tc>
          <w:tcPr>
            <w:tcW w:w="699"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18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938"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3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337"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FC7271">
        <w:trPr>
          <w:trHeight w:val="468"/>
          <w:jc w:val="center"/>
        </w:trPr>
        <w:tc>
          <w:tcPr>
            <w:tcW w:w="699"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18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938"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3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337"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FC7271">
        <w:trPr>
          <w:trHeight w:val="468"/>
          <w:jc w:val="center"/>
        </w:trPr>
        <w:tc>
          <w:tcPr>
            <w:tcW w:w="699"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18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938"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3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337"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FC7271">
        <w:trPr>
          <w:trHeight w:val="468"/>
          <w:jc w:val="center"/>
        </w:trPr>
        <w:tc>
          <w:tcPr>
            <w:tcW w:w="699"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18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938"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3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337"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FC7271">
        <w:trPr>
          <w:trHeight w:val="480"/>
          <w:jc w:val="center"/>
        </w:trPr>
        <w:tc>
          <w:tcPr>
            <w:tcW w:w="699"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C</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图像同步索引文件</w:t>
            </w:r>
          </w:p>
        </w:tc>
        <w:tc>
          <w:tcPr>
            <w:tcW w:w="1938"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frame</w:t>
            </w:r>
          </w:p>
        </w:tc>
        <w:tc>
          <w:tcPr>
            <w:tcW w:w="113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json</w:t>
            </w:r>
          </w:p>
        </w:tc>
        <w:tc>
          <w:tcPr>
            <w:tcW w:w="3337"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frame.json</w:t>
            </w:r>
          </w:p>
        </w:tc>
      </w:tr>
      <w:tr w:rsidR="00765117" w:rsidTr="00FC7271">
        <w:trPr>
          <w:trHeight w:val="468"/>
          <w:jc w:val="center"/>
        </w:trPr>
        <w:tc>
          <w:tcPr>
            <w:tcW w:w="699"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18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93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13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337"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FC7271">
        <w:trPr>
          <w:trHeight w:val="960"/>
          <w:jc w:val="center"/>
        </w:trPr>
        <w:tc>
          <w:tcPr>
            <w:tcW w:w="699"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lastRenderedPageBreak/>
              <w:t>D</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视频文件</w:t>
            </w:r>
          </w:p>
        </w:tc>
        <w:tc>
          <w:tcPr>
            <w:tcW w:w="1938"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检测时间</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线路</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行别</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车号</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弓位</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相机型号</w:t>
            </w:r>
          </w:p>
        </w:tc>
        <w:tc>
          <w:tcPr>
            <w:tcW w:w="113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mp4</w:t>
            </w:r>
          </w:p>
        </w:tc>
        <w:tc>
          <w:tcPr>
            <w:tcW w:w="3337"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20180725123659263_</w:t>
            </w:r>
            <w:r>
              <w:rPr>
                <w:rFonts w:ascii="宋体" w:eastAsia="宋体" w:hAnsi="宋体" w:cs="Times New Roman" w:hint="eastAsia"/>
                <w:color w:val="000000"/>
                <w:kern w:val="0"/>
                <w:sz w:val="24"/>
                <w:szCs w:val="24"/>
              </w:rPr>
              <w:t>大西高铁</w:t>
            </w:r>
            <w:r>
              <w:rPr>
                <w:rFonts w:ascii="宋体" w:eastAsia="宋体" w:hAnsi="宋体" w:cs="Times New Roman"/>
                <w:color w:val="000000"/>
                <w:kern w:val="0"/>
                <w:sz w:val="24"/>
                <w:szCs w:val="24"/>
              </w:rPr>
              <w:t>_</w:t>
            </w:r>
            <w:r>
              <w:rPr>
                <w:rFonts w:ascii="宋体" w:eastAsia="宋体" w:hAnsi="宋体" w:cs="Times New Roman" w:hint="eastAsia"/>
                <w:color w:val="000000"/>
                <w:kern w:val="0"/>
                <w:sz w:val="24"/>
                <w:szCs w:val="24"/>
              </w:rPr>
              <w:t>上行</w:t>
            </w:r>
            <w:r>
              <w:rPr>
                <w:rFonts w:ascii="宋体" w:eastAsia="宋体" w:hAnsi="宋体" w:cs="Times New Roman"/>
                <w:color w:val="000000"/>
                <w:kern w:val="0"/>
                <w:sz w:val="24"/>
                <w:szCs w:val="24"/>
              </w:rPr>
              <w:t>_CRH2237_07_01.mp4</w:t>
            </w:r>
          </w:p>
        </w:tc>
      </w:tr>
      <w:tr w:rsidR="00765117" w:rsidTr="00FC7271">
        <w:trPr>
          <w:trHeight w:val="468"/>
          <w:jc w:val="center"/>
        </w:trPr>
        <w:tc>
          <w:tcPr>
            <w:tcW w:w="699"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18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93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3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337"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FC7271">
        <w:trPr>
          <w:trHeight w:val="468"/>
          <w:jc w:val="center"/>
        </w:trPr>
        <w:tc>
          <w:tcPr>
            <w:tcW w:w="699"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18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93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3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337"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FC7271">
        <w:trPr>
          <w:trHeight w:val="468"/>
          <w:jc w:val="center"/>
        </w:trPr>
        <w:tc>
          <w:tcPr>
            <w:tcW w:w="699"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18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93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3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337"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FC7271">
        <w:trPr>
          <w:trHeight w:val="960"/>
          <w:jc w:val="center"/>
        </w:trPr>
        <w:tc>
          <w:tcPr>
            <w:tcW w:w="699"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E</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视频文件相关几何参数与定位信息</w:t>
            </w:r>
          </w:p>
        </w:tc>
        <w:tc>
          <w:tcPr>
            <w:tcW w:w="1938"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162AF0" w:rsidP="00FC7271">
            <w:pPr>
              <w:widowControl/>
              <w:spacing w:line="360" w:lineRule="auto"/>
              <w:jc w:val="center"/>
              <w:rPr>
                <w:rFonts w:ascii="宋体" w:eastAsia="宋体" w:hAnsi="宋体" w:cs="宋体"/>
                <w:color w:val="000000"/>
                <w:kern w:val="0"/>
                <w:sz w:val="24"/>
                <w:szCs w:val="24"/>
              </w:rPr>
            </w:pPr>
            <w:r>
              <w:rPr>
                <w:rFonts w:ascii="宋体" w:eastAsia="宋体" w:hAnsi="宋体"/>
                <w:szCs w:val="21"/>
              </w:rPr>
              <w:t>Location</w:t>
            </w:r>
          </w:p>
        </w:tc>
        <w:tc>
          <w:tcPr>
            <w:tcW w:w="113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json</w:t>
            </w:r>
          </w:p>
        </w:tc>
        <w:tc>
          <w:tcPr>
            <w:tcW w:w="3337"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szCs w:val="21"/>
              </w:rPr>
              <w:t>Location</w:t>
            </w:r>
            <w:r>
              <w:rPr>
                <w:rFonts w:ascii="宋体" w:eastAsia="宋体" w:hAnsi="宋体" w:hint="eastAsia"/>
                <w:szCs w:val="21"/>
              </w:rPr>
              <w:t>.</w:t>
            </w:r>
            <w:r>
              <w:rPr>
                <w:rFonts w:ascii="宋体" w:eastAsia="宋体" w:hAnsi="宋体"/>
                <w:szCs w:val="21"/>
              </w:rPr>
              <w:t>json</w:t>
            </w:r>
          </w:p>
        </w:tc>
      </w:tr>
      <w:tr w:rsidR="00765117" w:rsidTr="00FC7271">
        <w:trPr>
          <w:trHeight w:val="468"/>
          <w:jc w:val="center"/>
        </w:trPr>
        <w:tc>
          <w:tcPr>
            <w:tcW w:w="699"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18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93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3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337"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FC7271">
        <w:trPr>
          <w:trHeight w:val="468"/>
          <w:jc w:val="center"/>
        </w:trPr>
        <w:tc>
          <w:tcPr>
            <w:tcW w:w="699"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18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93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3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337"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FC7271">
        <w:trPr>
          <w:trHeight w:val="468"/>
          <w:jc w:val="center"/>
        </w:trPr>
        <w:tc>
          <w:tcPr>
            <w:tcW w:w="699"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18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93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3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337"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FC7271">
        <w:trPr>
          <w:trHeight w:val="1190"/>
          <w:jc w:val="center"/>
        </w:trPr>
        <w:tc>
          <w:tcPr>
            <w:tcW w:w="699"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F</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几何参数信息</w:t>
            </w:r>
          </w:p>
        </w:tc>
        <w:tc>
          <w:tcPr>
            <w:tcW w:w="1938"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Times New Roman"/>
                <w:color w:val="000000"/>
                <w:kern w:val="0"/>
                <w:sz w:val="24"/>
                <w:szCs w:val="24"/>
              </w:rPr>
              <w:t>jhcs</w:t>
            </w:r>
          </w:p>
        </w:tc>
        <w:tc>
          <w:tcPr>
            <w:tcW w:w="113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json</w:t>
            </w:r>
          </w:p>
        </w:tc>
        <w:tc>
          <w:tcPr>
            <w:tcW w:w="3337"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jhcs.json</w:t>
            </w:r>
          </w:p>
        </w:tc>
      </w:tr>
      <w:tr w:rsidR="00765117" w:rsidTr="00FC7271">
        <w:trPr>
          <w:trHeight w:val="650"/>
          <w:jc w:val="center"/>
        </w:trPr>
        <w:tc>
          <w:tcPr>
            <w:tcW w:w="699"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c>
          <w:tcPr>
            <w:tcW w:w="118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宋体"/>
                <w:color w:val="000000"/>
                <w:kern w:val="0"/>
                <w:sz w:val="18"/>
                <w:szCs w:val="18"/>
              </w:rPr>
            </w:pPr>
          </w:p>
        </w:tc>
        <w:tc>
          <w:tcPr>
            <w:tcW w:w="193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宋体"/>
                <w:color w:val="000000"/>
                <w:kern w:val="0"/>
                <w:sz w:val="18"/>
                <w:szCs w:val="18"/>
              </w:rPr>
            </w:pPr>
          </w:p>
        </w:tc>
        <w:tc>
          <w:tcPr>
            <w:tcW w:w="113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c>
          <w:tcPr>
            <w:tcW w:w="3337"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r>
      <w:tr w:rsidR="00765117" w:rsidTr="00FC7271">
        <w:trPr>
          <w:trHeight w:val="468"/>
          <w:jc w:val="center"/>
        </w:trPr>
        <w:tc>
          <w:tcPr>
            <w:tcW w:w="699"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c>
          <w:tcPr>
            <w:tcW w:w="118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宋体"/>
                <w:color w:val="000000"/>
                <w:kern w:val="0"/>
                <w:sz w:val="18"/>
                <w:szCs w:val="18"/>
              </w:rPr>
            </w:pPr>
          </w:p>
        </w:tc>
        <w:tc>
          <w:tcPr>
            <w:tcW w:w="193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宋体"/>
                <w:color w:val="000000"/>
                <w:kern w:val="0"/>
                <w:sz w:val="18"/>
                <w:szCs w:val="18"/>
              </w:rPr>
            </w:pPr>
          </w:p>
        </w:tc>
        <w:tc>
          <w:tcPr>
            <w:tcW w:w="113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c>
          <w:tcPr>
            <w:tcW w:w="3337"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r>
      <w:tr w:rsidR="00765117" w:rsidTr="00FC7271">
        <w:trPr>
          <w:trHeight w:val="468"/>
          <w:jc w:val="center"/>
        </w:trPr>
        <w:tc>
          <w:tcPr>
            <w:tcW w:w="699"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c>
          <w:tcPr>
            <w:tcW w:w="118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宋体"/>
                <w:color w:val="000000"/>
                <w:kern w:val="0"/>
                <w:sz w:val="18"/>
                <w:szCs w:val="18"/>
              </w:rPr>
            </w:pPr>
          </w:p>
        </w:tc>
        <w:tc>
          <w:tcPr>
            <w:tcW w:w="193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宋体"/>
                <w:color w:val="000000"/>
                <w:kern w:val="0"/>
                <w:sz w:val="18"/>
                <w:szCs w:val="18"/>
              </w:rPr>
            </w:pPr>
          </w:p>
        </w:tc>
        <w:tc>
          <w:tcPr>
            <w:tcW w:w="113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c>
          <w:tcPr>
            <w:tcW w:w="3337"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r>
    </w:tbl>
    <w:p w:rsidR="00765117" w:rsidRDefault="00765117" w:rsidP="00765117">
      <w:pPr>
        <w:spacing w:line="360" w:lineRule="auto"/>
        <w:rPr>
          <w:rFonts w:ascii="宋体" w:eastAsia="宋体" w:hAnsi="宋体"/>
          <w:sz w:val="24"/>
          <w:szCs w:val="24"/>
        </w:rPr>
      </w:pPr>
      <w:r>
        <w:rPr>
          <w:rFonts w:ascii="宋体" w:eastAsia="宋体" w:hAnsi="宋体"/>
          <w:sz w:val="24"/>
          <w:szCs w:val="24"/>
        </w:rPr>
        <w:t>说明：</w:t>
      </w:r>
    </w:p>
    <w:p w:rsidR="00765117" w:rsidRDefault="00765117" w:rsidP="00765117">
      <w:pPr>
        <w:spacing w:line="360" w:lineRule="auto"/>
        <w:ind w:firstLine="420"/>
        <w:rPr>
          <w:rFonts w:ascii="宋体" w:eastAsia="宋体" w:hAnsi="宋体"/>
          <w:sz w:val="24"/>
          <w:szCs w:val="24"/>
        </w:rPr>
      </w:pPr>
      <w:r>
        <w:rPr>
          <w:rFonts w:ascii="宋体" w:eastAsia="宋体" w:hAnsi="宋体"/>
          <w:sz w:val="24"/>
          <w:szCs w:val="24"/>
        </w:rPr>
        <w:t>弓位。固定 2 位长度，不足加 0 补位</w:t>
      </w:r>
    </w:p>
    <w:p w:rsidR="00765117" w:rsidRDefault="00765117" w:rsidP="00765117">
      <w:pPr>
        <w:spacing w:line="360" w:lineRule="auto"/>
        <w:ind w:firstLine="420"/>
        <w:rPr>
          <w:rFonts w:ascii="宋体" w:eastAsia="宋体" w:hAnsi="宋体"/>
          <w:sz w:val="24"/>
          <w:szCs w:val="24"/>
        </w:rPr>
      </w:pPr>
      <w:r>
        <w:rPr>
          <w:rFonts w:ascii="宋体" w:eastAsia="宋体" w:hAnsi="宋体"/>
          <w:sz w:val="24"/>
          <w:szCs w:val="24"/>
        </w:rPr>
        <w:t>成像类型。</w:t>
      </w:r>
      <w:r>
        <w:rPr>
          <w:rFonts w:ascii="宋体" w:eastAsia="宋体" w:hAnsi="宋体"/>
          <w:sz w:val="24"/>
          <w:szCs w:val="24"/>
        </w:rPr>
        <w:tab/>
        <w:t>1：全景</w:t>
      </w:r>
      <w:r>
        <w:rPr>
          <w:rFonts w:ascii="宋体" w:eastAsia="宋体" w:hAnsi="宋体"/>
          <w:sz w:val="24"/>
          <w:szCs w:val="24"/>
        </w:rPr>
        <w:tab/>
        <w:t>2：红外</w:t>
      </w:r>
      <w:r>
        <w:rPr>
          <w:rFonts w:ascii="宋体" w:eastAsia="宋体" w:hAnsi="宋体"/>
          <w:sz w:val="24"/>
          <w:szCs w:val="24"/>
        </w:rPr>
        <w:tab/>
        <w:t>3：局部</w:t>
      </w:r>
    </w:p>
    <w:p w:rsidR="00765117" w:rsidRDefault="00765117" w:rsidP="00765117">
      <w:pPr>
        <w:spacing w:line="360" w:lineRule="auto"/>
        <w:ind w:firstLine="420"/>
        <w:rPr>
          <w:rFonts w:ascii="宋体" w:eastAsia="宋体" w:hAnsi="宋体"/>
          <w:sz w:val="24"/>
          <w:szCs w:val="24"/>
        </w:rPr>
      </w:pPr>
      <w:r>
        <w:rPr>
          <w:rFonts w:ascii="宋体" w:eastAsia="宋体" w:hAnsi="宋体"/>
          <w:sz w:val="24"/>
          <w:szCs w:val="24"/>
        </w:rPr>
        <w:t>相机编号。固定 2 位长度，不足加 0 补位</w:t>
      </w:r>
    </w:p>
    <w:p w:rsidR="00E20433" w:rsidRDefault="00765117" w:rsidP="00765117">
      <w:pPr>
        <w:spacing w:line="360" w:lineRule="auto"/>
        <w:ind w:firstLine="420"/>
        <w:rPr>
          <w:rFonts w:ascii="宋体" w:eastAsia="宋体" w:hAnsi="宋体"/>
          <w:sz w:val="24"/>
          <w:szCs w:val="24"/>
        </w:rPr>
      </w:pPr>
      <w:r>
        <w:rPr>
          <w:rFonts w:ascii="宋体" w:eastAsia="宋体" w:hAnsi="宋体"/>
          <w:sz w:val="24"/>
          <w:szCs w:val="24"/>
        </w:rPr>
        <w:t>帧号。固定为 7 位长度，不足加 0 补位</w:t>
      </w:r>
    </w:p>
    <w:p w:rsidR="00E20433" w:rsidRDefault="00E20433" w:rsidP="00E20433">
      <w:pPr>
        <w:spacing w:line="360" w:lineRule="auto"/>
        <w:rPr>
          <w:rFonts w:ascii="宋体" w:eastAsia="宋体" w:hAnsi="宋体"/>
          <w:sz w:val="24"/>
          <w:szCs w:val="24"/>
        </w:rPr>
      </w:pPr>
    </w:p>
    <w:p w:rsidR="00765117" w:rsidRDefault="00765117" w:rsidP="00E20433">
      <w:pPr>
        <w:spacing w:line="360" w:lineRule="auto"/>
        <w:rPr>
          <w:rFonts w:ascii="宋体" w:eastAsia="宋体" w:hAnsi="宋体"/>
          <w:sz w:val="24"/>
          <w:szCs w:val="24"/>
        </w:rPr>
      </w:pPr>
      <w:r>
        <w:rPr>
          <w:rFonts w:ascii="宋体" w:eastAsia="宋体" w:hAnsi="宋体"/>
          <w:sz w:val="24"/>
          <w:szCs w:val="24"/>
        </w:rPr>
        <w:t>各部分数据信息详细说明如下：</w:t>
      </w:r>
    </w:p>
    <w:p w:rsidR="00765117" w:rsidRDefault="00765117" w:rsidP="00765117">
      <w:pPr>
        <w:spacing w:line="360" w:lineRule="auto"/>
        <w:rPr>
          <w:rFonts w:ascii="宋体" w:eastAsia="宋体" w:hAnsi="宋体"/>
          <w:b/>
          <w:sz w:val="22"/>
          <w:szCs w:val="20"/>
        </w:rPr>
      </w:pPr>
      <w:r>
        <w:rPr>
          <w:rFonts w:ascii="宋体" w:eastAsia="宋体" w:hAnsi="宋体"/>
          <w:b/>
          <w:sz w:val="24"/>
        </w:rPr>
        <w:t>A.缺陷基本信息详细说明</w:t>
      </w:r>
    </w:p>
    <w:p w:rsidR="00765117" w:rsidRDefault="00765117" w:rsidP="00765117">
      <w:pPr>
        <w:spacing w:line="360" w:lineRule="auto"/>
        <w:rPr>
          <w:rFonts w:ascii="宋体" w:eastAsia="宋体" w:hAnsi="宋体"/>
          <w:sz w:val="22"/>
          <w:szCs w:val="20"/>
        </w:rPr>
      </w:pPr>
      <w:r>
        <w:rPr>
          <w:rFonts w:ascii="宋体" w:eastAsia="宋体" w:hAnsi="宋体"/>
          <w:sz w:val="24"/>
        </w:rPr>
        <w:t>文件名：info</w:t>
      </w:r>
    </w:p>
    <w:p w:rsidR="00765117" w:rsidRDefault="00765117" w:rsidP="00765117">
      <w:pPr>
        <w:spacing w:line="360" w:lineRule="auto"/>
        <w:rPr>
          <w:rFonts w:ascii="宋体" w:eastAsia="宋体" w:hAnsi="宋体"/>
          <w:sz w:val="22"/>
          <w:szCs w:val="20"/>
        </w:rPr>
      </w:pPr>
      <w:r>
        <w:rPr>
          <w:rFonts w:ascii="宋体" w:eastAsia="宋体" w:hAnsi="宋体"/>
          <w:sz w:val="24"/>
        </w:rPr>
        <w:t>文件类型：json</w:t>
      </w:r>
    </w:p>
    <w:p w:rsidR="00765117" w:rsidRDefault="00765117" w:rsidP="00765117">
      <w:pPr>
        <w:spacing w:line="360" w:lineRule="auto"/>
        <w:rPr>
          <w:rFonts w:ascii="宋体" w:eastAsia="宋体" w:hAnsi="宋体"/>
          <w:sz w:val="24"/>
        </w:rPr>
      </w:pPr>
      <w:r>
        <w:rPr>
          <w:rFonts w:ascii="宋体" w:eastAsia="宋体" w:hAnsi="宋体"/>
          <w:sz w:val="24"/>
        </w:rPr>
        <w:t>文件格式（基本信息为必须提供的数据信息）：</w:t>
      </w:r>
    </w:p>
    <w:p w:rsidR="00765117" w:rsidRDefault="00765117" w:rsidP="00765117">
      <w:pPr>
        <w:spacing w:line="360" w:lineRule="auto"/>
        <w:rPr>
          <w:rFonts w:ascii="宋体" w:eastAsia="宋体" w:hAnsi="宋体"/>
          <w:sz w:val="24"/>
        </w:rPr>
      </w:pPr>
    </w:p>
    <w:p w:rsidR="0009715B" w:rsidRDefault="0009715B" w:rsidP="00765117">
      <w:pPr>
        <w:spacing w:line="360" w:lineRule="auto"/>
        <w:rPr>
          <w:rFonts w:ascii="宋体" w:eastAsia="宋体" w:hAnsi="宋体"/>
          <w:sz w:val="24"/>
        </w:rPr>
      </w:pPr>
    </w:p>
    <w:p w:rsidR="00765117" w:rsidRDefault="00765117" w:rsidP="00765117">
      <w:pPr>
        <w:spacing w:line="360" w:lineRule="auto"/>
        <w:jc w:val="center"/>
        <w:rPr>
          <w:rFonts w:ascii="宋体" w:eastAsia="宋体" w:hAnsi="宋体"/>
          <w:szCs w:val="21"/>
        </w:rPr>
      </w:pPr>
      <w:r>
        <w:rPr>
          <w:rFonts w:ascii="宋体" w:eastAsia="宋体" w:hAnsi="宋体" w:hint="eastAsia"/>
          <w:szCs w:val="21"/>
        </w:rPr>
        <w:lastRenderedPageBreak/>
        <w:t>表</w:t>
      </w:r>
      <w:r>
        <w:rPr>
          <w:rFonts w:ascii="宋体" w:eastAsia="宋体" w:hAnsi="宋体"/>
          <w:szCs w:val="21"/>
        </w:rPr>
        <w:t>5</w:t>
      </w:r>
      <w:r>
        <w:rPr>
          <w:rFonts w:ascii="宋体" w:eastAsia="宋体" w:hAnsi="宋体" w:hint="eastAsia"/>
          <w:szCs w:val="21"/>
        </w:rPr>
        <w:t>-</w:t>
      </w:r>
      <w:r>
        <w:rPr>
          <w:rFonts w:ascii="宋体" w:eastAsia="宋体" w:hAnsi="宋体"/>
          <w:szCs w:val="21"/>
        </w:rPr>
        <w:t>1</w:t>
      </w:r>
      <w:r>
        <w:rPr>
          <w:rFonts w:ascii="宋体" w:eastAsia="宋体" w:hAnsi="宋体" w:hint="eastAsia"/>
          <w:szCs w:val="21"/>
        </w:rPr>
        <w:t>-</w:t>
      </w:r>
      <w:r>
        <w:rPr>
          <w:rFonts w:ascii="宋体" w:eastAsia="宋体" w:hAnsi="宋体"/>
          <w:szCs w:val="21"/>
        </w:rPr>
        <w:t>2  info.json表</w:t>
      </w:r>
    </w:p>
    <w:tbl>
      <w:tblPr>
        <w:tblW w:w="8784" w:type="dxa"/>
        <w:jc w:val="center"/>
        <w:tblLayout w:type="fixed"/>
        <w:tblLook w:val="04A0" w:firstRow="1" w:lastRow="0" w:firstColumn="1" w:lastColumn="0" w:noHBand="0" w:noVBand="1"/>
      </w:tblPr>
      <w:tblGrid>
        <w:gridCol w:w="1722"/>
        <w:gridCol w:w="2071"/>
        <w:gridCol w:w="1872"/>
        <w:gridCol w:w="3119"/>
      </w:tblGrid>
      <w:tr w:rsidR="00765117" w:rsidTr="001968BA">
        <w:trPr>
          <w:trHeight w:val="519"/>
          <w:jc w:val="center"/>
        </w:trPr>
        <w:tc>
          <w:tcPr>
            <w:tcW w:w="8784" w:type="dxa"/>
            <w:gridSpan w:val="4"/>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Info.json 的定义</w:t>
            </w:r>
          </w:p>
        </w:tc>
      </w:tr>
      <w:tr w:rsidR="00765117" w:rsidTr="001968BA">
        <w:trPr>
          <w:trHeight w:val="810"/>
          <w:jc w:val="center"/>
        </w:trPr>
        <w:tc>
          <w:tcPr>
            <w:tcW w:w="1722"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父节点:detect</w:t>
            </w:r>
          </w:p>
        </w:tc>
        <w:tc>
          <w:tcPr>
            <w:tcW w:w="2071" w:type="dxa"/>
            <w:tcBorders>
              <w:top w:val="nil"/>
              <w:left w:val="nil"/>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字段名</w:t>
            </w:r>
          </w:p>
        </w:tc>
        <w:tc>
          <w:tcPr>
            <w:tcW w:w="1872" w:type="dxa"/>
            <w:tcBorders>
              <w:top w:val="nil"/>
              <w:left w:val="nil"/>
              <w:bottom w:val="single" w:sz="4" w:space="0" w:color="auto"/>
              <w:right w:val="single" w:sz="4" w:space="0" w:color="auto"/>
            </w:tcBorders>
            <w:shd w:val="clear" w:color="auto" w:fill="D9D9D9" w:themeFill="background1" w:themeFillShade="D9"/>
            <w:vAlign w:val="center"/>
          </w:tcPr>
          <w:p w:rsidR="00765117" w:rsidRDefault="00765117" w:rsidP="007043A5">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数据类型</w:t>
            </w:r>
          </w:p>
        </w:tc>
        <w:tc>
          <w:tcPr>
            <w:tcW w:w="3119" w:type="dxa"/>
            <w:tcBorders>
              <w:top w:val="nil"/>
              <w:left w:val="nil"/>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字段说明</w:t>
            </w:r>
          </w:p>
        </w:tc>
      </w:tr>
      <w:tr w:rsidR="00765117" w:rsidTr="001968BA">
        <w:trPr>
          <w:trHeight w:val="540"/>
          <w:jc w:val="center"/>
        </w:trPr>
        <w:tc>
          <w:tcPr>
            <w:tcW w:w="1722" w:type="dxa"/>
            <w:vMerge w:val="restart"/>
            <w:tcBorders>
              <w:top w:val="nil"/>
              <w:left w:val="single" w:sz="4" w:space="0" w:color="auto"/>
              <w:bottom w:val="single" w:sz="4" w:space="0" w:color="auto"/>
              <w:right w:val="single" w:sz="4"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B</w:t>
            </w:r>
            <w:r w:rsidR="00765117">
              <w:rPr>
                <w:rFonts w:ascii="宋体" w:eastAsia="宋体" w:hAnsi="宋体" w:cs="宋体" w:hint="eastAsia"/>
                <w:color w:val="000000"/>
                <w:kern w:val="0"/>
                <w:sz w:val="24"/>
                <w:szCs w:val="24"/>
              </w:rPr>
              <w:t>aseInfo</w:t>
            </w:r>
          </w:p>
        </w:tc>
        <w:tc>
          <w:tcPr>
            <w:tcW w:w="2071"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DeviceCompany</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厂家</w:t>
            </w:r>
          </w:p>
        </w:tc>
      </w:tr>
      <w:tr w:rsidR="00765117" w:rsidTr="001968BA">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DeviceModel</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型号</w:t>
            </w:r>
          </w:p>
        </w:tc>
      </w:tr>
      <w:tr w:rsidR="00765117" w:rsidTr="001968BA">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T</w:t>
            </w:r>
            <w:r w:rsidR="00765117">
              <w:rPr>
                <w:rFonts w:ascii="宋体" w:eastAsia="宋体" w:hAnsi="宋体" w:cs="宋体" w:hint="eastAsia"/>
                <w:color w:val="000000"/>
                <w:kern w:val="0"/>
                <w:sz w:val="24"/>
                <w:szCs w:val="24"/>
              </w:rPr>
              <w:t>ype</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报警类型</w:t>
            </w:r>
          </w:p>
        </w:tc>
      </w:tr>
      <w:tr w:rsidR="00765117" w:rsidTr="001968BA">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S</w:t>
            </w:r>
            <w:r w:rsidR="00765117">
              <w:rPr>
                <w:rFonts w:ascii="宋体" w:eastAsia="宋体" w:hAnsi="宋体" w:cs="宋体" w:hint="eastAsia"/>
                <w:color w:val="000000"/>
                <w:kern w:val="0"/>
                <w:sz w:val="24"/>
                <w:szCs w:val="24"/>
              </w:rPr>
              <w:t>everity</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报警等级</w:t>
            </w:r>
          </w:p>
        </w:tc>
      </w:tr>
      <w:tr w:rsidR="00765117" w:rsidTr="001968BA">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Pr="00AC55DD" w:rsidRDefault="00AC55DD" w:rsidP="00FC7271">
            <w:pPr>
              <w:widowControl/>
              <w:spacing w:line="360" w:lineRule="auto"/>
              <w:jc w:val="center"/>
              <w:rPr>
                <w:rFonts w:ascii="宋体" w:eastAsia="宋体" w:hAnsi="宋体" w:cs="宋体"/>
                <w:color w:val="FF0000"/>
                <w:kern w:val="0"/>
                <w:sz w:val="24"/>
                <w:szCs w:val="24"/>
              </w:rPr>
            </w:pPr>
            <w:r w:rsidRPr="00AC55DD">
              <w:rPr>
                <w:rFonts w:ascii="宋体" w:eastAsia="宋体" w:hAnsi="宋体" w:cs="宋体"/>
                <w:color w:val="FF0000"/>
                <w:kern w:val="0"/>
                <w:sz w:val="24"/>
                <w:szCs w:val="24"/>
              </w:rPr>
              <w:t>LineName</w:t>
            </w:r>
          </w:p>
        </w:tc>
        <w:tc>
          <w:tcPr>
            <w:tcW w:w="1872" w:type="dxa"/>
            <w:tcBorders>
              <w:top w:val="nil"/>
              <w:left w:val="nil"/>
              <w:bottom w:val="single" w:sz="4" w:space="0" w:color="auto"/>
              <w:right w:val="single" w:sz="4" w:space="0" w:color="auto"/>
            </w:tcBorders>
            <w:shd w:val="clear" w:color="auto" w:fill="auto"/>
            <w:vAlign w:val="center"/>
          </w:tcPr>
          <w:p w:rsidR="00765117" w:rsidRPr="00AC55DD" w:rsidRDefault="00765117" w:rsidP="007043A5">
            <w:pPr>
              <w:widowControl/>
              <w:spacing w:line="360" w:lineRule="auto"/>
              <w:jc w:val="center"/>
              <w:rPr>
                <w:rFonts w:ascii="宋体" w:eastAsia="宋体" w:hAnsi="宋体" w:cs="宋体"/>
                <w:color w:val="FF0000"/>
                <w:kern w:val="0"/>
                <w:sz w:val="24"/>
                <w:szCs w:val="24"/>
              </w:rPr>
            </w:pPr>
            <w:r w:rsidRPr="00AC55DD">
              <w:rPr>
                <w:rFonts w:ascii="宋体" w:eastAsia="宋体" w:hAnsi="宋体" w:cs="宋体" w:hint="eastAsia"/>
                <w:color w:val="FF0000"/>
                <w:kern w:val="0"/>
                <w:sz w:val="24"/>
                <w:szCs w:val="24"/>
              </w:rPr>
              <w:t>String</w:t>
            </w:r>
          </w:p>
        </w:tc>
        <w:tc>
          <w:tcPr>
            <w:tcW w:w="3119" w:type="dxa"/>
            <w:tcBorders>
              <w:top w:val="nil"/>
              <w:left w:val="nil"/>
              <w:bottom w:val="single" w:sz="4" w:space="0" w:color="auto"/>
              <w:right w:val="single" w:sz="4" w:space="0" w:color="auto"/>
            </w:tcBorders>
            <w:shd w:val="clear" w:color="auto" w:fill="auto"/>
            <w:vAlign w:val="center"/>
          </w:tcPr>
          <w:p w:rsidR="00765117" w:rsidRPr="00AC55DD" w:rsidRDefault="00765117" w:rsidP="00B72C8D">
            <w:pPr>
              <w:widowControl/>
              <w:spacing w:line="360" w:lineRule="auto"/>
              <w:jc w:val="center"/>
              <w:rPr>
                <w:rFonts w:ascii="宋体" w:eastAsia="宋体" w:hAnsi="宋体" w:cs="宋体"/>
                <w:color w:val="FF0000"/>
                <w:kern w:val="0"/>
                <w:sz w:val="24"/>
                <w:szCs w:val="24"/>
              </w:rPr>
            </w:pPr>
            <w:r w:rsidRPr="00AC55DD">
              <w:rPr>
                <w:rFonts w:ascii="宋体" w:eastAsia="宋体" w:hAnsi="宋体" w:cs="宋体" w:hint="eastAsia"/>
                <w:color w:val="FF0000"/>
                <w:kern w:val="0"/>
                <w:sz w:val="24"/>
                <w:szCs w:val="24"/>
              </w:rPr>
              <w:t>线路</w:t>
            </w:r>
            <w:del w:id="0" w:author="代春平" w:date="2019-09-04T14:39:00Z">
              <w:r w:rsidRPr="00AC55DD">
                <w:rPr>
                  <w:rFonts w:ascii="宋体" w:eastAsia="宋体" w:hAnsi="宋体" w:cs="宋体" w:hint="eastAsia"/>
                  <w:color w:val="FF0000"/>
                  <w:kern w:val="0"/>
                  <w:sz w:val="24"/>
                  <w:szCs w:val="24"/>
                </w:rPr>
                <w:delText>名</w:delText>
              </w:r>
            </w:del>
          </w:p>
        </w:tc>
      </w:tr>
      <w:tr w:rsidR="00765117" w:rsidTr="001968BA">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Pr="00AC55DD" w:rsidRDefault="001D1002" w:rsidP="00FC7271">
            <w:pPr>
              <w:widowControl/>
              <w:spacing w:line="360" w:lineRule="auto"/>
              <w:jc w:val="center"/>
              <w:rPr>
                <w:rFonts w:ascii="宋体" w:eastAsia="宋体" w:hAnsi="宋体" w:cs="宋体"/>
                <w:color w:val="FF0000"/>
                <w:kern w:val="0"/>
                <w:sz w:val="24"/>
                <w:szCs w:val="24"/>
              </w:rPr>
            </w:pPr>
            <w:r w:rsidRPr="001D1002">
              <w:rPr>
                <w:rFonts w:ascii="宋体" w:eastAsia="宋体" w:hAnsi="宋体" w:cs="宋体"/>
                <w:color w:val="FF0000"/>
                <w:kern w:val="0"/>
                <w:sz w:val="24"/>
                <w:szCs w:val="24"/>
              </w:rPr>
              <w:t>Direction</w:t>
            </w:r>
          </w:p>
        </w:tc>
        <w:tc>
          <w:tcPr>
            <w:tcW w:w="1872" w:type="dxa"/>
            <w:tcBorders>
              <w:top w:val="nil"/>
              <w:left w:val="nil"/>
              <w:bottom w:val="single" w:sz="4" w:space="0" w:color="auto"/>
              <w:right w:val="single" w:sz="4" w:space="0" w:color="auto"/>
            </w:tcBorders>
            <w:shd w:val="clear" w:color="auto" w:fill="auto"/>
            <w:vAlign w:val="center"/>
          </w:tcPr>
          <w:p w:rsidR="00765117" w:rsidRPr="00AC55DD" w:rsidRDefault="00765117" w:rsidP="007043A5">
            <w:pPr>
              <w:widowControl/>
              <w:spacing w:line="360" w:lineRule="auto"/>
              <w:jc w:val="center"/>
              <w:rPr>
                <w:rFonts w:ascii="宋体" w:eastAsia="宋体" w:hAnsi="宋体" w:cs="宋体"/>
                <w:color w:val="FF0000"/>
                <w:kern w:val="0"/>
                <w:sz w:val="24"/>
                <w:szCs w:val="24"/>
              </w:rPr>
            </w:pPr>
            <w:r w:rsidRPr="00AC55DD">
              <w:rPr>
                <w:rFonts w:ascii="宋体" w:eastAsia="宋体" w:hAnsi="宋体" w:cs="宋体" w:hint="eastAsia"/>
                <w:color w:val="FF0000"/>
                <w:kern w:val="0"/>
                <w:sz w:val="24"/>
                <w:szCs w:val="24"/>
              </w:rPr>
              <w:t>String</w:t>
            </w:r>
          </w:p>
        </w:tc>
        <w:tc>
          <w:tcPr>
            <w:tcW w:w="3119" w:type="dxa"/>
            <w:tcBorders>
              <w:top w:val="nil"/>
              <w:left w:val="nil"/>
              <w:bottom w:val="single" w:sz="4" w:space="0" w:color="auto"/>
              <w:right w:val="single" w:sz="4" w:space="0" w:color="auto"/>
            </w:tcBorders>
            <w:shd w:val="clear" w:color="auto" w:fill="auto"/>
            <w:vAlign w:val="center"/>
          </w:tcPr>
          <w:p w:rsidR="00765117" w:rsidRPr="00AC55DD" w:rsidRDefault="00765117" w:rsidP="00B72C8D">
            <w:pPr>
              <w:widowControl/>
              <w:spacing w:line="360" w:lineRule="auto"/>
              <w:jc w:val="center"/>
              <w:rPr>
                <w:rFonts w:ascii="宋体" w:eastAsia="宋体" w:hAnsi="宋体" w:cs="宋体"/>
                <w:color w:val="FF0000"/>
                <w:kern w:val="0"/>
                <w:sz w:val="24"/>
                <w:szCs w:val="24"/>
              </w:rPr>
            </w:pPr>
            <w:r w:rsidRPr="00AC55DD">
              <w:rPr>
                <w:rFonts w:ascii="宋体" w:eastAsia="宋体" w:hAnsi="宋体" w:cs="宋体" w:hint="eastAsia"/>
                <w:color w:val="FF0000"/>
                <w:kern w:val="0"/>
                <w:sz w:val="24"/>
                <w:szCs w:val="24"/>
              </w:rPr>
              <w:t>行别</w:t>
            </w:r>
            <w:r w:rsidR="00BF6360" w:rsidRPr="00AC55DD">
              <w:rPr>
                <w:rFonts w:ascii="宋体" w:eastAsia="宋体" w:hAnsi="宋体" w:cs="宋体" w:hint="eastAsia"/>
                <w:color w:val="FF0000"/>
                <w:kern w:val="0"/>
                <w:sz w:val="24"/>
                <w:szCs w:val="24"/>
              </w:rPr>
              <w:t>名</w:t>
            </w:r>
          </w:p>
        </w:tc>
      </w:tr>
      <w:tr w:rsidR="00765117" w:rsidTr="001968BA">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P</w:t>
            </w:r>
            <w:r w:rsidR="00765117">
              <w:rPr>
                <w:rFonts w:ascii="宋体" w:eastAsia="宋体" w:hAnsi="宋体" w:cs="宋体" w:hint="eastAsia"/>
                <w:color w:val="000000"/>
                <w:kern w:val="0"/>
                <w:sz w:val="24"/>
                <w:szCs w:val="24"/>
              </w:rPr>
              <w:t>oleNo</w:t>
            </w:r>
          </w:p>
        </w:tc>
        <w:tc>
          <w:tcPr>
            <w:tcW w:w="1872" w:type="dxa"/>
            <w:tcBorders>
              <w:top w:val="nil"/>
              <w:left w:val="nil"/>
              <w:bottom w:val="single" w:sz="4" w:space="0" w:color="auto"/>
              <w:right w:val="single" w:sz="4" w:space="0" w:color="auto"/>
            </w:tcBorders>
            <w:shd w:val="clear" w:color="auto" w:fill="auto"/>
            <w:vAlign w:val="center"/>
          </w:tcPr>
          <w:p w:rsidR="00765117" w:rsidRDefault="00C70FB9" w:rsidP="007043A5">
            <w:pPr>
              <w:widowControl/>
              <w:spacing w:line="360" w:lineRule="auto"/>
              <w:jc w:val="center"/>
              <w:rPr>
                <w:rFonts w:ascii="宋体" w:eastAsia="宋体" w:hAnsi="宋体" w:cs="宋体"/>
                <w:color w:val="000000"/>
                <w:kern w:val="0"/>
                <w:sz w:val="24"/>
                <w:szCs w:val="24"/>
              </w:rPr>
            </w:pPr>
            <w:r w:rsidRPr="00AC55DD">
              <w:rPr>
                <w:rFonts w:ascii="宋体" w:eastAsia="宋体" w:hAnsi="宋体" w:cs="宋体" w:hint="eastAsia"/>
                <w:color w:val="FF0000"/>
                <w:kern w:val="0"/>
                <w:sz w:val="24"/>
                <w:szCs w:val="24"/>
              </w:rPr>
              <w:t>String</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杆号</w:t>
            </w:r>
          </w:p>
        </w:tc>
      </w:tr>
      <w:tr w:rsidR="00765117" w:rsidTr="001968BA">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KM</w:t>
            </w:r>
          </w:p>
        </w:tc>
        <w:tc>
          <w:tcPr>
            <w:tcW w:w="1872" w:type="dxa"/>
            <w:tcBorders>
              <w:top w:val="nil"/>
              <w:left w:val="nil"/>
              <w:bottom w:val="single" w:sz="4" w:space="0" w:color="auto"/>
              <w:right w:val="single" w:sz="4" w:space="0" w:color="auto"/>
            </w:tcBorders>
            <w:shd w:val="clear" w:color="auto" w:fill="auto"/>
            <w:vAlign w:val="center"/>
          </w:tcPr>
          <w:p w:rsidR="00765117" w:rsidRDefault="008637D2" w:rsidP="007043A5">
            <w:pPr>
              <w:widowControl/>
              <w:spacing w:line="360" w:lineRule="auto"/>
              <w:jc w:val="center"/>
              <w:rPr>
                <w:rFonts w:ascii="宋体" w:eastAsia="宋体" w:hAnsi="宋体" w:cs="宋体"/>
                <w:color w:val="000000"/>
                <w:kern w:val="0"/>
                <w:sz w:val="24"/>
                <w:szCs w:val="24"/>
              </w:rPr>
            </w:pPr>
            <w:r w:rsidRPr="009B113A">
              <w:rPr>
                <w:rFonts w:ascii="宋体" w:eastAsia="宋体" w:hAnsi="宋体" w:cs="宋体"/>
                <w:color w:val="FF0000"/>
                <w:kern w:val="0"/>
                <w:sz w:val="24"/>
                <w:szCs w:val="24"/>
              </w:rPr>
              <w:t>I</w:t>
            </w:r>
            <w:r w:rsidRPr="009B113A">
              <w:rPr>
                <w:rFonts w:ascii="宋体" w:eastAsia="宋体" w:hAnsi="宋体" w:cs="宋体" w:hint="eastAsia"/>
                <w:color w:val="FF0000"/>
                <w:kern w:val="0"/>
                <w:sz w:val="24"/>
                <w:szCs w:val="24"/>
              </w:rPr>
              <w:t>nt</w:t>
            </w:r>
            <w:r w:rsidRPr="009B113A">
              <w:rPr>
                <w:rFonts w:ascii="宋体" w:eastAsia="宋体" w:hAnsi="宋体" w:cs="宋体"/>
                <w:color w:val="FF0000"/>
                <w:kern w:val="0"/>
                <w:sz w:val="24"/>
                <w:szCs w:val="24"/>
              </w:rPr>
              <w:t>32</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公里标（单位：m）</w:t>
            </w:r>
          </w:p>
        </w:tc>
      </w:tr>
      <w:tr w:rsidR="00765117" w:rsidTr="001968BA">
        <w:trPr>
          <w:trHeight w:val="80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8" w:space="0" w:color="auto"/>
              <w:right w:val="single" w:sz="8"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w:t>
            </w:r>
            <w:r w:rsidR="00765117">
              <w:rPr>
                <w:rFonts w:ascii="宋体" w:eastAsia="宋体" w:hAnsi="宋体" w:cs="宋体" w:hint="eastAsia"/>
                <w:color w:val="000000"/>
                <w:kern w:val="0"/>
                <w:sz w:val="24"/>
                <w:szCs w:val="24"/>
              </w:rPr>
              <w:t>ate</w:t>
            </w:r>
          </w:p>
        </w:tc>
        <w:tc>
          <w:tcPr>
            <w:tcW w:w="1872" w:type="dxa"/>
            <w:tcBorders>
              <w:top w:val="nil"/>
              <w:left w:val="nil"/>
              <w:bottom w:val="single" w:sz="8" w:space="0" w:color="auto"/>
              <w:right w:val="single" w:sz="8" w:space="0" w:color="auto"/>
            </w:tcBorders>
            <w:shd w:val="clear" w:color="auto" w:fill="auto"/>
            <w:vAlign w:val="center"/>
          </w:tcPr>
          <w:p w:rsidR="00765117" w:rsidRDefault="00C56CB6" w:rsidP="007043A5">
            <w:pPr>
              <w:widowControl/>
              <w:spacing w:line="360" w:lineRule="auto"/>
              <w:jc w:val="center"/>
              <w:rPr>
                <w:rFonts w:ascii="宋体" w:eastAsia="宋体" w:hAnsi="宋体" w:cs="宋体"/>
                <w:color w:val="000000"/>
                <w:kern w:val="0"/>
                <w:sz w:val="24"/>
                <w:szCs w:val="24"/>
              </w:rPr>
            </w:pPr>
            <w:r w:rsidRPr="00AC55DD">
              <w:rPr>
                <w:rFonts w:ascii="宋体" w:eastAsia="宋体" w:hAnsi="宋体" w:cs="宋体" w:hint="eastAsia"/>
                <w:color w:val="FF0000"/>
                <w:kern w:val="0"/>
                <w:sz w:val="24"/>
                <w:szCs w:val="24"/>
              </w:rPr>
              <w:t>String</w:t>
            </w:r>
          </w:p>
        </w:tc>
        <w:tc>
          <w:tcPr>
            <w:tcW w:w="3119"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检测日期时间</w:t>
            </w:r>
            <w:r>
              <w:rPr>
                <w:rFonts w:ascii="宋体" w:eastAsia="宋体" w:hAnsi="宋体" w:cs="宋体" w:hint="eastAsia"/>
                <w:color w:val="000000"/>
                <w:kern w:val="0"/>
                <w:sz w:val="24"/>
                <w:szCs w:val="24"/>
              </w:rPr>
              <w:br/>
              <w:t>(yyyy/MM/dd hh24:mi:ss</w:t>
            </w:r>
            <w:r w:rsidR="00F00022">
              <w:rPr>
                <w:rFonts w:ascii="宋体" w:eastAsia="宋体" w:hAnsi="宋体" w:cs="宋体"/>
                <w:color w:val="000000"/>
                <w:kern w:val="0"/>
                <w:sz w:val="24"/>
                <w:szCs w:val="24"/>
              </w:rPr>
              <w:t xml:space="preserve"> </w:t>
            </w:r>
            <w:r w:rsidR="00F00022">
              <w:rPr>
                <w:rFonts w:ascii="宋体" w:eastAsia="宋体" w:hAnsi="宋体" w:cs="宋体" w:hint="eastAsia"/>
                <w:color w:val="000000"/>
                <w:kern w:val="0"/>
                <w:sz w:val="24"/>
                <w:szCs w:val="24"/>
              </w:rPr>
              <w:t>ff</w:t>
            </w:r>
            <w:r w:rsidR="00F00022">
              <w:rPr>
                <w:rFonts w:ascii="宋体" w:eastAsia="宋体" w:hAnsi="宋体" w:cs="宋体"/>
                <w:color w:val="000000"/>
                <w:kern w:val="0"/>
                <w:sz w:val="24"/>
                <w:szCs w:val="24"/>
              </w:rPr>
              <w:t>f</w:t>
            </w:r>
            <w:r>
              <w:rPr>
                <w:rFonts w:ascii="宋体" w:eastAsia="宋体" w:hAnsi="宋体" w:cs="宋体" w:hint="eastAsia"/>
                <w:color w:val="000000"/>
                <w:kern w:val="0"/>
                <w:sz w:val="24"/>
                <w:szCs w:val="24"/>
              </w:rPr>
              <w:t>)</w:t>
            </w:r>
          </w:p>
        </w:tc>
      </w:tr>
      <w:tr w:rsidR="00765117" w:rsidTr="001968BA">
        <w:trPr>
          <w:trHeight w:val="468"/>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T</w:t>
            </w:r>
            <w:r w:rsidR="00765117">
              <w:rPr>
                <w:rFonts w:ascii="宋体" w:eastAsia="宋体" w:hAnsi="宋体" w:cs="宋体" w:hint="eastAsia"/>
                <w:color w:val="000000"/>
                <w:kern w:val="0"/>
                <w:sz w:val="24"/>
                <w:szCs w:val="24"/>
              </w:rPr>
              <w:t>rainNo</w:t>
            </w:r>
          </w:p>
        </w:tc>
        <w:tc>
          <w:tcPr>
            <w:tcW w:w="187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119" w:type="dxa"/>
            <w:vMerge w:val="restart"/>
            <w:tcBorders>
              <w:top w:val="nil"/>
              <w:left w:val="single" w:sz="4" w:space="0" w:color="auto"/>
              <w:bottom w:val="single" w:sz="4" w:space="0" w:color="auto"/>
              <w:right w:val="single" w:sz="4" w:space="0" w:color="auto"/>
            </w:tcBorders>
            <w:shd w:val="clear" w:color="auto" w:fill="auto"/>
            <w:vAlign w:val="center"/>
          </w:tcPr>
          <w:p w:rsidR="00765117" w:rsidRDefault="0036751B"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车型-</w:t>
            </w:r>
            <w:r w:rsidR="00765117">
              <w:rPr>
                <w:rFonts w:ascii="宋体" w:eastAsia="宋体" w:hAnsi="宋体" w:cs="宋体" w:hint="eastAsia"/>
                <w:color w:val="000000"/>
                <w:kern w:val="0"/>
                <w:sz w:val="24"/>
                <w:szCs w:val="24"/>
              </w:rPr>
              <w:t>车号</w:t>
            </w:r>
          </w:p>
          <w:p w:rsidR="0036751B" w:rsidRDefault="0036751B"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C</w:t>
            </w:r>
            <w:r>
              <w:rPr>
                <w:rFonts w:ascii="宋体" w:eastAsia="宋体" w:hAnsi="宋体" w:cs="宋体"/>
                <w:color w:val="000000"/>
                <w:kern w:val="0"/>
                <w:sz w:val="24"/>
                <w:szCs w:val="24"/>
              </w:rPr>
              <w:t>RH2A-4322</w:t>
            </w:r>
          </w:p>
        </w:tc>
      </w:tr>
      <w:tr w:rsidR="00765117" w:rsidTr="001968BA">
        <w:trPr>
          <w:trHeight w:val="468"/>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vMerge/>
            <w:tcBorders>
              <w:top w:val="single" w:sz="4" w:space="0" w:color="auto"/>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1872" w:type="dxa"/>
            <w:vMerge/>
            <w:tcBorders>
              <w:top w:val="single" w:sz="4" w:space="0" w:color="auto"/>
              <w:left w:val="single" w:sz="4" w:space="0" w:color="auto"/>
              <w:bottom w:val="single" w:sz="4" w:space="0" w:color="auto"/>
              <w:right w:val="single" w:sz="4" w:space="0" w:color="auto"/>
            </w:tcBorders>
            <w:vAlign w:val="center"/>
          </w:tcPr>
          <w:p w:rsidR="00765117" w:rsidRDefault="00765117" w:rsidP="007043A5">
            <w:pPr>
              <w:widowControl/>
              <w:spacing w:line="360" w:lineRule="auto"/>
              <w:jc w:val="center"/>
              <w:rPr>
                <w:rFonts w:ascii="宋体" w:eastAsia="宋体" w:hAnsi="宋体" w:cs="宋体"/>
                <w:color w:val="000000"/>
                <w:kern w:val="0"/>
                <w:sz w:val="24"/>
                <w:szCs w:val="24"/>
              </w:rPr>
            </w:pPr>
          </w:p>
        </w:tc>
        <w:tc>
          <w:tcPr>
            <w:tcW w:w="3119" w:type="dxa"/>
            <w:vMerge/>
            <w:tcBorders>
              <w:top w:val="nil"/>
              <w:left w:val="single" w:sz="4" w:space="0" w:color="auto"/>
              <w:bottom w:val="single" w:sz="4" w:space="0" w:color="auto"/>
              <w:right w:val="single" w:sz="4" w:space="0" w:color="auto"/>
            </w:tcBorders>
            <w:vAlign w:val="center"/>
          </w:tcPr>
          <w:p w:rsidR="00765117" w:rsidRDefault="00765117" w:rsidP="00B72C8D">
            <w:pPr>
              <w:widowControl/>
              <w:spacing w:line="360" w:lineRule="auto"/>
              <w:jc w:val="center"/>
              <w:rPr>
                <w:rFonts w:ascii="宋体" w:eastAsia="宋体" w:hAnsi="宋体" w:cs="宋体"/>
                <w:color w:val="000000"/>
                <w:kern w:val="0"/>
                <w:sz w:val="24"/>
                <w:szCs w:val="24"/>
              </w:rPr>
            </w:pPr>
          </w:p>
        </w:tc>
      </w:tr>
      <w:tr w:rsidR="00765117" w:rsidTr="001968BA">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S</w:t>
            </w:r>
            <w:r w:rsidR="00765117">
              <w:rPr>
                <w:rFonts w:ascii="宋体" w:eastAsia="宋体" w:hAnsi="宋体" w:cs="宋体" w:hint="eastAsia"/>
                <w:color w:val="000000"/>
                <w:kern w:val="0"/>
                <w:sz w:val="24"/>
                <w:szCs w:val="24"/>
              </w:rPr>
              <w:t>eat</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w:t>
            </w:r>
            <w:r>
              <w:rPr>
                <w:rFonts w:ascii="宋体" w:eastAsia="宋体" w:hAnsi="宋体" w:cs="宋体" w:hint="eastAsia"/>
                <w:color w:val="000000"/>
                <w:kern w:val="0"/>
                <w:sz w:val="24"/>
                <w:szCs w:val="24"/>
              </w:rPr>
              <w:t>nt</w:t>
            </w:r>
            <w:r>
              <w:rPr>
                <w:rFonts w:ascii="宋体" w:eastAsia="宋体" w:hAnsi="宋体" w:cs="宋体"/>
                <w:color w:val="000000"/>
                <w:kern w:val="0"/>
                <w:sz w:val="24"/>
                <w:szCs w:val="24"/>
              </w:rPr>
              <w:t>32</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弓位置</w:t>
            </w:r>
          </w:p>
        </w:tc>
      </w:tr>
      <w:tr w:rsidR="00765117" w:rsidTr="001968BA">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F</w:t>
            </w:r>
            <w:r w:rsidR="00765117">
              <w:rPr>
                <w:rFonts w:ascii="宋体" w:eastAsia="宋体" w:hAnsi="宋体" w:cs="宋体" w:hint="eastAsia"/>
                <w:color w:val="000000"/>
                <w:kern w:val="0"/>
                <w:sz w:val="24"/>
                <w:szCs w:val="24"/>
              </w:rPr>
              <w:t>rame</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w:t>
            </w:r>
            <w:r>
              <w:rPr>
                <w:rFonts w:ascii="宋体" w:eastAsia="宋体" w:hAnsi="宋体" w:cs="宋体" w:hint="eastAsia"/>
                <w:color w:val="000000"/>
                <w:kern w:val="0"/>
                <w:sz w:val="24"/>
                <w:szCs w:val="24"/>
              </w:rPr>
              <w:t>nt</w:t>
            </w:r>
            <w:r>
              <w:rPr>
                <w:rFonts w:ascii="宋体" w:eastAsia="宋体" w:hAnsi="宋体" w:cs="宋体"/>
                <w:color w:val="000000"/>
                <w:kern w:val="0"/>
                <w:sz w:val="24"/>
                <w:szCs w:val="24"/>
              </w:rPr>
              <w:t>32</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帧号</w:t>
            </w:r>
          </w:p>
        </w:tc>
      </w:tr>
      <w:tr w:rsidR="00765117" w:rsidTr="001968BA">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S</w:t>
            </w:r>
            <w:r w:rsidR="00765117">
              <w:rPr>
                <w:rFonts w:ascii="宋体" w:eastAsia="宋体" w:hAnsi="宋体" w:cs="宋体" w:hint="eastAsia"/>
                <w:color w:val="000000"/>
                <w:kern w:val="0"/>
                <w:sz w:val="24"/>
                <w:szCs w:val="24"/>
              </w:rPr>
              <w:t>peed</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double</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速度（单位：km/h）</w:t>
            </w:r>
          </w:p>
        </w:tc>
      </w:tr>
      <w:tr w:rsidR="00765117" w:rsidTr="001968BA">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N</w:t>
            </w:r>
            <w:r w:rsidR="00765117">
              <w:rPr>
                <w:rFonts w:ascii="宋体" w:eastAsia="宋体" w:hAnsi="宋体" w:cs="宋体" w:hint="eastAsia"/>
                <w:color w:val="000000"/>
                <w:kern w:val="0"/>
                <w:sz w:val="24"/>
                <w:szCs w:val="24"/>
              </w:rPr>
              <w:t>et_t</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double</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接触网温度(单位：℃)</w:t>
            </w:r>
          </w:p>
        </w:tc>
      </w:tr>
      <w:tr w:rsidR="00765117" w:rsidTr="001968BA">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E</w:t>
            </w:r>
            <w:r w:rsidR="00765117">
              <w:rPr>
                <w:rFonts w:ascii="宋体" w:eastAsia="宋体" w:hAnsi="宋体" w:cs="宋体" w:hint="eastAsia"/>
                <w:color w:val="000000"/>
                <w:kern w:val="0"/>
                <w:sz w:val="24"/>
                <w:szCs w:val="24"/>
              </w:rPr>
              <w:t>nv_t</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double</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环境温度(单位：℃)</w:t>
            </w:r>
          </w:p>
        </w:tc>
      </w:tr>
      <w:tr w:rsidR="00765117" w:rsidTr="001968BA">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H</w:t>
            </w:r>
            <w:r w:rsidR="00765117">
              <w:rPr>
                <w:rFonts w:ascii="宋体" w:eastAsia="宋体" w:hAnsi="宋体" w:cs="宋体" w:hint="eastAsia"/>
                <w:color w:val="000000"/>
                <w:kern w:val="0"/>
                <w:sz w:val="24"/>
                <w:szCs w:val="24"/>
              </w:rPr>
              <w:t>eight</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Int32</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导高值(单位：mm)</w:t>
            </w:r>
          </w:p>
        </w:tc>
      </w:tr>
      <w:tr w:rsidR="00765117" w:rsidTr="001968BA">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S</w:t>
            </w:r>
            <w:r w:rsidR="00765117">
              <w:rPr>
                <w:rFonts w:ascii="宋体" w:eastAsia="宋体" w:hAnsi="宋体" w:cs="宋体" w:hint="eastAsia"/>
                <w:color w:val="000000"/>
                <w:kern w:val="0"/>
                <w:sz w:val="24"/>
                <w:szCs w:val="24"/>
              </w:rPr>
              <w:t>tagger</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Int32</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拉出值(单位：mm)</w:t>
            </w:r>
          </w:p>
        </w:tc>
      </w:tr>
      <w:tr w:rsidR="00765117" w:rsidTr="001968BA">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H</w:t>
            </w:r>
            <w:r w:rsidR="00765117">
              <w:rPr>
                <w:rFonts w:ascii="宋体" w:eastAsia="宋体" w:hAnsi="宋体" w:cs="宋体" w:hint="eastAsia"/>
                <w:color w:val="000000"/>
                <w:kern w:val="0"/>
                <w:sz w:val="24"/>
                <w:szCs w:val="24"/>
              </w:rPr>
              <w:t>eight</w:t>
            </w:r>
            <w:r>
              <w:rPr>
                <w:rFonts w:ascii="宋体" w:eastAsia="宋体" w:hAnsi="宋体" w:cs="宋体"/>
                <w:color w:val="000000"/>
                <w:kern w:val="0"/>
                <w:sz w:val="24"/>
                <w:szCs w:val="24"/>
              </w:rPr>
              <w:t>D</w:t>
            </w:r>
            <w:r w:rsidR="00765117">
              <w:rPr>
                <w:rFonts w:ascii="宋体" w:eastAsia="宋体" w:hAnsi="宋体" w:cs="宋体" w:hint="eastAsia"/>
                <w:color w:val="000000"/>
                <w:kern w:val="0"/>
                <w:sz w:val="24"/>
                <w:szCs w:val="24"/>
              </w:rPr>
              <w:t>iff</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Int32</w:t>
            </w:r>
          </w:p>
        </w:tc>
        <w:tc>
          <w:tcPr>
            <w:tcW w:w="3119" w:type="dxa"/>
            <w:tcBorders>
              <w:top w:val="nil"/>
              <w:left w:val="nil"/>
              <w:bottom w:val="single" w:sz="4" w:space="0" w:color="auto"/>
              <w:right w:val="single" w:sz="4" w:space="0" w:color="auto"/>
            </w:tcBorders>
            <w:shd w:val="clear" w:color="auto" w:fill="auto"/>
            <w:vAlign w:val="center"/>
          </w:tcPr>
          <w:p w:rsidR="00B72C8D"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双支接触线高度差</w:t>
            </w:r>
          </w:p>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(单位：mm)</w:t>
            </w:r>
          </w:p>
        </w:tc>
      </w:tr>
      <w:tr w:rsidR="00765117" w:rsidTr="001968BA">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w:t>
            </w:r>
            <w:r w:rsidR="00765117">
              <w:rPr>
                <w:rFonts w:ascii="宋体" w:eastAsia="宋体" w:hAnsi="宋体" w:cs="宋体" w:hint="eastAsia"/>
                <w:color w:val="000000"/>
                <w:kern w:val="0"/>
                <w:sz w:val="24"/>
                <w:szCs w:val="24"/>
              </w:rPr>
              <w:t>istance</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Int32</w:t>
            </w:r>
          </w:p>
        </w:tc>
        <w:tc>
          <w:tcPr>
            <w:tcW w:w="3119" w:type="dxa"/>
            <w:tcBorders>
              <w:top w:val="nil"/>
              <w:left w:val="nil"/>
              <w:bottom w:val="single" w:sz="4" w:space="0" w:color="auto"/>
              <w:right w:val="single" w:sz="4" w:space="0" w:color="auto"/>
            </w:tcBorders>
            <w:shd w:val="clear" w:color="auto" w:fill="auto"/>
            <w:vAlign w:val="center"/>
          </w:tcPr>
          <w:p w:rsidR="00B72C8D"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双支接触线水平距离</w:t>
            </w:r>
          </w:p>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(单位：mm)</w:t>
            </w:r>
          </w:p>
        </w:tc>
      </w:tr>
      <w:tr w:rsidR="00765117" w:rsidTr="001968BA">
        <w:trPr>
          <w:trHeight w:val="280"/>
          <w:jc w:val="center"/>
        </w:trPr>
        <w:tc>
          <w:tcPr>
            <w:tcW w:w="1722" w:type="dxa"/>
            <w:vMerge w:val="restart"/>
            <w:tcBorders>
              <w:top w:val="nil"/>
              <w:left w:val="single" w:sz="4" w:space="0" w:color="auto"/>
              <w:bottom w:val="single" w:sz="4" w:space="0" w:color="auto"/>
              <w:right w:val="single" w:sz="4" w:space="0" w:color="auto"/>
            </w:tcBorders>
            <w:shd w:val="clear" w:color="auto" w:fill="auto"/>
            <w:vAlign w:val="center"/>
          </w:tcPr>
          <w:p w:rsidR="00765117" w:rsidRDefault="001027A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lastRenderedPageBreak/>
              <w:t>A</w:t>
            </w:r>
            <w:r w:rsidR="00765117">
              <w:rPr>
                <w:rFonts w:ascii="宋体" w:eastAsia="宋体" w:hAnsi="宋体" w:cs="宋体" w:hint="eastAsia"/>
                <w:color w:val="000000"/>
                <w:kern w:val="0"/>
                <w:sz w:val="24"/>
                <w:szCs w:val="24"/>
              </w:rPr>
              <w:t>ppendInfo</w:t>
            </w:r>
          </w:p>
        </w:tc>
        <w:tc>
          <w:tcPr>
            <w:tcW w:w="2071" w:type="dxa"/>
            <w:tcBorders>
              <w:top w:val="nil"/>
              <w:left w:val="nil"/>
              <w:bottom w:val="single" w:sz="4" w:space="0" w:color="auto"/>
              <w:right w:val="single" w:sz="4" w:space="0" w:color="auto"/>
            </w:tcBorders>
            <w:shd w:val="clear" w:color="auto" w:fill="auto"/>
            <w:vAlign w:val="center"/>
          </w:tcPr>
          <w:p w:rsidR="00765117" w:rsidRDefault="00557FEB" w:rsidP="00FC7271">
            <w:pPr>
              <w:widowControl/>
              <w:spacing w:line="360" w:lineRule="auto"/>
              <w:jc w:val="center"/>
              <w:rPr>
                <w:rFonts w:ascii="宋体" w:eastAsia="宋体" w:hAnsi="宋体" w:cs="宋体"/>
                <w:color w:val="000000"/>
                <w:kern w:val="0"/>
                <w:sz w:val="24"/>
                <w:szCs w:val="24"/>
              </w:rPr>
            </w:pPr>
            <w:r w:rsidRPr="00557FEB">
              <w:rPr>
                <w:rFonts w:ascii="宋体" w:eastAsia="宋体" w:hAnsi="宋体" w:cs="宋体"/>
                <w:color w:val="000000"/>
                <w:kern w:val="0"/>
                <w:sz w:val="24"/>
                <w:szCs w:val="24"/>
              </w:rPr>
              <w:t>St</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区站</w:t>
            </w:r>
          </w:p>
        </w:tc>
      </w:tr>
      <w:tr w:rsidR="00765117" w:rsidTr="001968BA">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862223" w:rsidP="00FC7271">
            <w:pPr>
              <w:widowControl/>
              <w:spacing w:line="360" w:lineRule="auto"/>
              <w:jc w:val="center"/>
              <w:rPr>
                <w:rFonts w:ascii="宋体" w:eastAsia="宋体" w:hAnsi="宋体" w:cs="宋体"/>
                <w:color w:val="000000"/>
                <w:kern w:val="0"/>
                <w:sz w:val="24"/>
                <w:szCs w:val="24"/>
              </w:rPr>
            </w:pPr>
            <w:r w:rsidRPr="00862223">
              <w:rPr>
                <w:rFonts w:ascii="宋体" w:eastAsia="宋体" w:hAnsi="宋体" w:cs="宋体"/>
                <w:color w:val="000000"/>
                <w:kern w:val="0"/>
                <w:sz w:val="24"/>
                <w:szCs w:val="24"/>
              </w:rPr>
              <w:t>BridgeTunnel</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桥隧</w:t>
            </w:r>
          </w:p>
        </w:tc>
      </w:tr>
      <w:tr w:rsidR="00765117" w:rsidTr="001968BA">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Longitude</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Double(3.</w:t>
            </w:r>
            <w:r w:rsidR="009012BD">
              <w:rPr>
                <w:rFonts w:ascii="宋体" w:eastAsia="宋体" w:hAnsi="宋体" w:cs="宋体"/>
                <w:color w:val="000000"/>
                <w:kern w:val="0"/>
                <w:sz w:val="24"/>
                <w:szCs w:val="24"/>
              </w:rPr>
              <w:t>7</w:t>
            </w:r>
            <w:r>
              <w:rPr>
                <w:rFonts w:ascii="宋体" w:eastAsia="宋体" w:hAnsi="宋体" w:cs="宋体"/>
                <w:color w:val="000000"/>
                <w:kern w:val="0"/>
                <w:sz w:val="24"/>
                <w:szCs w:val="24"/>
              </w:rPr>
              <w:t>)</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经度</w:t>
            </w:r>
          </w:p>
        </w:tc>
      </w:tr>
      <w:tr w:rsidR="00765117" w:rsidTr="001968BA">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Latitude</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Double(3.</w:t>
            </w:r>
            <w:r w:rsidR="009012BD">
              <w:rPr>
                <w:rFonts w:ascii="宋体" w:eastAsia="宋体" w:hAnsi="宋体" w:cs="宋体"/>
                <w:color w:val="000000"/>
                <w:kern w:val="0"/>
                <w:sz w:val="24"/>
                <w:szCs w:val="24"/>
              </w:rPr>
              <w:t>7</w:t>
            </w:r>
            <w:r>
              <w:rPr>
                <w:rFonts w:ascii="宋体" w:eastAsia="宋体" w:hAnsi="宋体" w:cs="宋体"/>
                <w:color w:val="000000"/>
                <w:kern w:val="0"/>
                <w:sz w:val="24"/>
                <w:szCs w:val="24"/>
              </w:rPr>
              <w:t>)</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纬度</w:t>
            </w:r>
          </w:p>
        </w:tc>
      </w:tr>
      <w:tr w:rsidR="00765117" w:rsidTr="001968BA">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SatellitesNum</w:t>
            </w:r>
          </w:p>
        </w:tc>
        <w:tc>
          <w:tcPr>
            <w:tcW w:w="1872" w:type="dxa"/>
            <w:tcBorders>
              <w:top w:val="nil"/>
              <w:left w:val="nil"/>
              <w:bottom w:val="single" w:sz="4" w:space="0" w:color="auto"/>
              <w:right w:val="single" w:sz="4" w:space="0" w:color="auto"/>
            </w:tcBorders>
            <w:shd w:val="clear" w:color="auto" w:fill="auto"/>
            <w:vAlign w:val="center"/>
          </w:tcPr>
          <w:p w:rsidR="00765117" w:rsidRDefault="003323E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Int32</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C55870">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卫星数</w:t>
            </w:r>
          </w:p>
        </w:tc>
      </w:tr>
      <w:tr w:rsidR="00765117" w:rsidTr="001968BA">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TrainNumber</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C55870">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车次号</w:t>
            </w:r>
          </w:p>
        </w:tc>
      </w:tr>
      <w:tr w:rsidR="00765117" w:rsidTr="001968BA">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ArcingTime</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Int32</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C55870">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燃弧时长（ms）</w:t>
            </w:r>
          </w:p>
        </w:tc>
      </w:tr>
      <w:tr w:rsidR="00765117" w:rsidTr="001968BA">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ArcingRate</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double</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C55870">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燃弧率</w:t>
            </w:r>
          </w:p>
        </w:tc>
      </w:tr>
      <w:tr w:rsidR="00765117" w:rsidTr="001968BA">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ArcingFrequency</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Int32</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燃弧次数</w:t>
            </w:r>
          </w:p>
        </w:tc>
      </w:tr>
      <w:tr w:rsidR="00765117" w:rsidTr="001968BA">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ArcingStrength</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ind w:left="240" w:hangingChars="100" w:hanging="240"/>
              <w:jc w:val="center"/>
              <w:rPr>
                <w:rFonts w:ascii="宋体" w:eastAsia="宋体" w:hAnsi="宋体" w:cs="宋体"/>
                <w:color w:val="000000"/>
                <w:kern w:val="0"/>
                <w:sz w:val="24"/>
                <w:szCs w:val="24"/>
              </w:rPr>
            </w:pPr>
            <w:r>
              <w:rPr>
                <w:rFonts w:ascii="宋体" w:eastAsia="宋体" w:hAnsi="宋体" w:cs="宋体"/>
                <w:color w:val="000000"/>
                <w:kern w:val="0"/>
                <w:sz w:val="24"/>
                <w:szCs w:val="24"/>
              </w:rPr>
              <w:t>string</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燃弧强度</w:t>
            </w:r>
          </w:p>
        </w:tc>
      </w:tr>
      <w:tr w:rsidR="00DA7C52" w:rsidTr="001968BA">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DA7C52" w:rsidRDefault="00DA7C52"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DA7C52" w:rsidRDefault="0067087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Arcing</w:t>
            </w:r>
            <w:r>
              <w:rPr>
                <w:rFonts w:ascii="宋体" w:eastAsia="宋体" w:hAnsi="宋体" w:cs="宋体"/>
                <w:color w:val="000000"/>
                <w:kern w:val="0"/>
                <w:sz w:val="24"/>
                <w:szCs w:val="24"/>
              </w:rPr>
              <w:t>Pix</w:t>
            </w:r>
          </w:p>
        </w:tc>
        <w:tc>
          <w:tcPr>
            <w:tcW w:w="1872" w:type="dxa"/>
            <w:tcBorders>
              <w:top w:val="nil"/>
              <w:left w:val="nil"/>
              <w:bottom w:val="single" w:sz="4" w:space="0" w:color="auto"/>
              <w:right w:val="single" w:sz="4" w:space="0" w:color="auto"/>
            </w:tcBorders>
            <w:shd w:val="clear" w:color="auto" w:fill="auto"/>
            <w:vAlign w:val="center"/>
          </w:tcPr>
          <w:p w:rsidR="00DA7C52" w:rsidRDefault="00E857C4"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w:t>
            </w:r>
            <w:r>
              <w:rPr>
                <w:rFonts w:ascii="宋体" w:eastAsia="宋体" w:hAnsi="宋体" w:cs="宋体" w:hint="eastAsia"/>
                <w:color w:val="000000"/>
                <w:kern w:val="0"/>
                <w:sz w:val="24"/>
                <w:szCs w:val="24"/>
              </w:rPr>
              <w:t>nt</w:t>
            </w:r>
            <w:r>
              <w:rPr>
                <w:rFonts w:ascii="宋体" w:eastAsia="宋体" w:hAnsi="宋体" w:cs="宋体"/>
                <w:color w:val="000000"/>
                <w:kern w:val="0"/>
                <w:sz w:val="24"/>
                <w:szCs w:val="24"/>
              </w:rPr>
              <w:t>32</w:t>
            </w:r>
          </w:p>
        </w:tc>
        <w:tc>
          <w:tcPr>
            <w:tcW w:w="3119" w:type="dxa"/>
            <w:tcBorders>
              <w:top w:val="nil"/>
              <w:left w:val="nil"/>
              <w:bottom w:val="single" w:sz="4" w:space="0" w:color="auto"/>
              <w:right w:val="single" w:sz="4" w:space="0" w:color="auto"/>
            </w:tcBorders>
            <w:shd w:val="clear" w:color="auto" w:fill="auto"/>
            <w:vAlign w:val="center"/>
          </w:tcPr>
          <w:p w:rsidR="00DA7C52" w:rsidRDefault="00E857C4"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缺陷帧燃弧像素</w:t>
            </w:r>
          </w:p>
        </w:tc>
      </w:tr>
      <w:tr w:rsidR="00DA7C52" w:rsidTr="001968BA">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DA7C52" w:rsidRDefault="00DA7C52"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DA7C52" w:rsidRDefault="0067087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Arcing</w:t>
            </w:r>
            <w:r>
              <w:rPr>
                <w:rFonts w:ascii="宋体" w:eastAsia="宋体" w:hAnsi="宋体" w:cs="宋体"/>
                <w:color w:val="000000"/>
                <w:kern w:val="0"/>
                <w:sz w:val="24"/>
                <w:szCs w:val="24"/>
              </w:rPr>
              <w:t>Pix</w:t>
            </w:r>
            <w:r>
              <w:rPr>
                <w:rFonts w:ascii="宋体" w:eastAsia="宋体" w:hAnsi="宋体" w:cs="宋体" w:hint="eastAsia"/>
                <w:color w:val="000000"/>
                <w:kern w:val="0"/>
                <w:sz w:val="24"/>
                <w:szCs w:val="24"/>
              </w:rPr>
              <w:t>Rate</w:t>
            </w:r>
          </w:p>
        </w:tc>
        <w:tc>
          <w:tcPr>
            <w:tcW w:w="1872" w:type="dxa"/>
            <w:tcBorders>
              <w:top w:val="nil"/>
              <w:left w:val="nil"/>
              <w:bottom w:val="single" w:sz="4" w:space="0" w:color="auto"/>
              <w:right w:val="single" w:sz="4" w:space="0" w:color="auto"/>
            </w:tcBorders>
            <w:shd w:val="clear" w:color="auto" w:fill="auto"/>
            <w:vAlign w:val="center"/>
          </w:tcPr>
          <w:p w:rsidR="00DA7C52" w:rsidRDefault="00E857C4"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double</w:t>
            </w:r>
          </w:p>
        </w:tc>
        <w:tc>
          <w:tcPr>
            <w:tcW w:w="3119" w:type="dxa"/>
            <w:tcBorders>
              <w:top w:val="nil"/>
              <w:left w:val="nil"/>
              <w:bottom w:val="single" w:sz="4" w:space="0" w:color="auto"/>
              <w:right w:val="single" w:sz="4" w:space="0" w:color="auto"/>
            </w:tcBorders>
            <w:shd w:val="clear" w:color="auto" w:fill="auto"/>
            <w:vAlign w:val="center"/>
          </w:tcPr>
          <w:p w:rsidR="00DA7C52" w:rsidRDefault="00E857C4"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缺陷帧燃弧像素占比</w:t>
            </w:r>
          </w:p>
        </w:tc>
      </w:tr>
      <w:tr w:rsidR="00765117" w:rsidTr="001968BA">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Gxgdd</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管辖供电段</w:t>
            </w:r>
          </w:p>
        </w:tc>
      </w:tr>
      <w:tr w:rsidR="00765117" w:rsidTr="001968BA">
        <w:trPr>
          <w:trHeight w:val="540"/>
          <w:jc w:val="center"/>
        </w:trPr>
        <w:tc>
          <w:tcPr>
            <w:tcW w:w="1722" w:type="dxa"/>
            <w:vMerge/>
            <w:tcBorders>
              <w:top w:val="nil"/>
              <w:left w:val="single" w:sz="4" w:space="0" w:color="auto"/>
              <w:bottom w:val="nil"/>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single" w:sz="4" w:space="0" w:color="auto"/>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SsRailway</w:t>
            </w:r>
          </w:p>
        </w:tc>
        <w:tc>
          <w:tcPr>
            <w:tcW w:w="1872" w:type="dxa"/>
            <w:tcBorders>
              <w:top w:val="nil"/>
              <w:left w:val="nil"/>
              <w:bottom w:val="single" w:sz="4" w:space="0" w:color="auto"/>
              <w:right w:val="single" w:sz="4" w:space="0" w:color="auto"/>
            </w:tcBorders>
            <w:shd w:val="clear" w:color="auto" w:fill="auto"/>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119" w:type="dxa"/>
            <w:tcBorders>
              <w:top w:val="nil"/>
              <w:left w:val="nil"/>
              <w:bottom w:val="single" w:sz="4" w:space="0" w:color="auto"/>
              <w:right w:val="single" w:sz="4" w:space="0" w:color="auto"/>
            </w:tcBorders>
            <w:shd w:val="clear" w:color="auto" w:fill="auto"/>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所属路局</w:t>
            </w:r>
          </w:p>
        </w:tc>
      </w:tr>
      <w:tr w:rsidR="00765117" w:rsidTr="001968BA">
        <w:trPr>
          <w:trHeight w:val="540"/>
          <w:jc w:val="center"/>
        </w:trPr>
        <w:tc>
          <w:tcPr>
            <w:tcW w:w="1722" w:type="dxa"/>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71" w:type="dxa"/>
            <w:tcBorders>
              <w:top w:val="single" w:sz="4" w:space="0" w:color="auto"/>
              <w:left w:val="nil"/>
              <w:bottom w:val="single" w:sz="4" w:space="0" w:color="auto"/>
              <w:right w:val="single" w:sz="4" w:space="0" w:color="auto"/>
            </w:tcBorders>
            <w:shd w:val="clear" w:color="auto" w:fill="FFFFFF" w:themeFill="background1"/>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预留</w:t>
            </w:r>
          </w:p>
        </w:tc>
        <w:tc>
          <w:tcPr>
            <w:tcW w:w="1872" w:type="dxa"/>
            <w:tcBorders>
              <w:top w:val="single" w:sz="4" w:space="0" w:color="auto"/>
              <w:left w:val="nil"/>
              <w:bottom w:val="single" w:sz="4" w:space="0" w:color="auto"/>
              <w:right w:val="single" w:sz="4" w:space="0" w:color="auto"/>
            </w:tcBorders>
            <w:shd w:val="clear" w:color="auto" w:fill="FFFFFF" w:themeFill="background1"/>
            <w:vAlign w:val="center"/>
          </w:tcPr>
          <w:p w:rsidR="00765117" w:rsidRDefault="00765117" w:rsidP="007043A5">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预留</w:t>
            </w:r>
          </w:p>
        </w:tc>
        <w:tc>
          <w:tcPr>
            <w:tcW w:w="3119" w:type="dxa"/>
            <w:tcBorders>
              <w:top w:val="single" w:sz="4" w:space="0" w:color="auto"/>
              <w:left w:val="nil"/>
              <w:bottom w:val="single" w:sz="4" w:space="0" w:color="auto"/>
              <w:right w:val="single" w:sz="4" w:space="0" w:color="auto"/>
            </w:tcBorders>
            <w:shd w:val="clear" w:color="auto" w:fill="FFFFFF" w:themeFill="background1"/>
            <w:vAlign w:val="center"/>
          </w:tcPr>
          <w:p w:rsidR="00765117" w:rsidRDefault="00765117" w:rsidP="00B72C8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预留</w:t>
            </w:r>
          </w:p>
        </w:tc>
      </w:tr>
    </w:tbl>
    <w:p w:rsidR="007D19F5" w:rsidRDefault="007D19F5" w:rsidP="00765117">
      <w:pPr>
        <w:spacing w:line="360" w:lineRule="auto"/>
        <w:rPr>
          <w:rFonts w:ascii="宋体" w:eastAsia="宋体" w:hAnsi="宋体"/>
          <w:sz w:val="24"/>
          <w:szCs w:val="24"/>
        </w:rPr>
      </w:pPr>
    </w:p>
    <w:p w:rsidR="00765117" w:rsidRDefault="00765117" w:rsidP="00765117">
      <w:pPr>
        <w:spacing w:line="360" w:lineRule="auto"/>
        <w:rPr>
          <w:rFonts w:ascii="宋体" w:eastAsia="宋体" w:hAnsi="宋体"/>
          <w:sz w:val="24"/>
          <w:szCs w:val="24"/>
        </w:rPr>
      </w:pPr>
      <w:r w:rsidRPr="00383F80">
        <w:rPr>
          <w:rFonts w:ascii="宋体" w:eastAsia="宋体" w:hAnsi="宋体"/>
          <w:sz w:val="24"/>
          <w:szCs w:val="24"/>
          <w:highlight w:val="yellow"/>
        </w:rPr>
        <w:t xml:space="preserve">info.json </w:t>
      </w:r>
      <w:r w:rsidRPr="00383F80">
        <w:rPr>
          <w:rFonts w:ascii="宋体" w:eastAsia="宋体" w:hAnsi="宋体" w:cs="宋体"/>
          <w:sz w:val="24"/>
          <w:szCs w:val="24"/>
          <w:highlight w:val="yellow"/>
        </w:rPr>
        <w:t>示例</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t>"BaseInfo": {</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"DeviceCompany": "国铁电气",</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"DeviceModel": "GT</w:t>
      </w:r>
      <w:r w:rsidR="00737258">
        <w:rPr>
          <w:rFonts w:ascii="宋体" w:eastAsia="宋体" w:hAnsi="宋体" w:cs="Courier New"/>
          <w:sz w:val="24"/>
          <w:szCs w:val="24"/>
        </w:rPr>
        <w:t>3</w:t>
      </w:r>
      <w:r w:rsidRPr="001746B5">
        <w:rPr>
          <w:rFonts w:ascii="宋体" w:eastAsia="宋体" w:hAnsi="宋体" w:cs="Courier New"/>
          <w:sz w:val="24"/>
          <w:szCs w:val="24"/>
        </w:rPr>
        <w:t>",</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"Type": "燃弧",</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"Severity": "一级",</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"LineName": "哈佳客专",</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"Direction": "上行",</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"PoleNo": "30",</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"KM": 332333,</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lastRenderedPageBreak/>
        <w:tab/>
      </w:r>
      <w:r w:rsidRPr="001746B5">
        <w:rPr>
          <w:rFonts w:ascii="宋体" w:eastAsia="宋体" w:hAnsi="宋体" w:cs="Courier New"/>
          <w:sz w:val="24"/>
          <w:szCs w:val="24"/>
        </w:rPr>
        <w:tab/>
        <w:t>"Date": "2020-01-01 7:23:50</w:t>
      </w:r>
      <w:r w:rsidR="000E3970">
        <w:rPr>
          <w:rFonts w:ascii="宋体" w:eastAsia="宋体" w:hAnsi="宋体" w:cs="Courier New"/>
          <w:sz w:val="24"/>
          <w:szCs w:val="24"/>
        </w:rPr>
        <w:t xml:space="preserve"> 332</w:t>
      </w:r>
      <w:r w:rsidRPr="001746B5">
        <w:rPr>
          <w:rFonts w:ascii="宋体" w:eastAsia="宋体" w:hAnsi="宋体" w:cs="Courier New"/>
          <w:sz w:val="24"/>
          <w:szCs w:val="24"/>
        </w:rPr>
        <w:t>",</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"TrainNo": "CRH5A-5021",</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"Seat": 3,</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"Frame": 5,</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"Speed": 159,</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"Net_t": 71,</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"Env_t": -19,</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"Height": 5970,</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"Stagger": -167,</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"HeightDiff": 0,</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"Distance": 0</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t>},</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t>"AppendInfo": {</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"St": "佳木斯西站",</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"BridgeTunnel": "",</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"Longitude": 130.2446505,</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"Latitude": 46.7717913,</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"SatellitesNum": 11,</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"TrainNumber": "-1",</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"ArcingTime": 9,</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"ArcingRate": 0.0,</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"ArcingFrequency": 2,</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"ArcingStrength": 0.07,</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"ArcingPix":232,</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"ArcingPixRate":0.03,</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"Gxgdd": "佳木斯供电段",</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"SsRailway": "哈尔滨铁路局"</w:t>
      </w:r>
    </w:p>
    <w:p w:rsidR="001746B5" w:rsidRP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ab/>
        <w:t>}</w:t>
      </w:r>
    </w:p>
    <w:p w:rsidR="001746B5" w:rsidRDefault="001746B5" w:rsidP="001746B5">
      <w:pPr>
        <w:spacing w:line="360" w:lineRule="auto"/>
        <w:rPr>
          <w:rFonts w:ascii="宋体" w:eastAsia="宋体" w:hAnsi="宋体" w:cs="Courier New"/>
          <w:sz w:val="24"/>
          <w:szCs w:val="24"/>
        </w:rPr>
      </w:pPr>
      <w:r w:rsidRPr="001746B5">
        <w:rPr>
          <w:rFonts w:ascii="宋体" w:eastAsia="宋体" w:hAnsi="宋体" w:cs="Courier New"/>
          <w:sz w:val="24"/>
          <w:szCs w:val="24"/>
        </w:rPr>
        <w:t>}</w:t>
      </w:r>
    </w:p>
    <w:p w:rsidR="001746B5" w:rsidRDefault="001746B5" w:rsidP="00765117">
      <w:pPr>
        <w:spacing w:line="360" w:lineRule="auto"/>
        <w:rPr>
          <w:rFonts w:ascii="宋体" w:eastAsia="宋体" w:hAnsi="宋体" w:cs="Courier New"/>
          <w:sz w:val="24"/>
          <w:szCs w:val="24"/>
        </w:rPr>
      </w:pPr>
    </w:p>
    <w:p w:rsidR="00765117" w:rsidRDefault="00765117" w:rsidP="00765117">
      <w:pPr>
        <w:spacing w:line="360" w:lineRule="auto"/>
        <w:rPr>
          <w:rFonts w:ascii="宋体" w:eastAsia="宋体" w:hAnsi="宋体"/>
          <w:b/>
          <w:sz w:val="24"/>
          <w:szCs w:val="24"/>
        </w:rPr>
      </w:pPr>
      <w:r>
        <w:rPr>
          <w:rFonts w:ascii="宋体" w:eastAsia="宋体" w:hAnsi="宋体"/>
          <w:b/>
          <w:sz w:val="24"/>
          <w:szCs w:val="24"/>
        </w:rPr>
        <w:t>B.缺陷图片信息详细说明</w:t>
      </w:r>
    </w:p>
    <w:p w:rsidR="00765117" w:rsidRDefault="00765117" w:rsidP="00765117">
      <w:pPr>
        <w:spacing w:line="360" w:lineRule="auto"/>
        <w:rPr>
          <w:rFonts w:ascii="宋体" w:eastAsia="宋体" w:hAnsi="宋体"/>
          <w:sz w:val="24"/>
          <w:szCs w:val="24"/>
        </w:rPr>
      </w:pPr>
      <w:r>
        <w:rPr>
          <w:rFonts w:ascii="宋体" w:eastAsia="宋体" w:hAnsi="宋体"/>
          <w:sz w:val="24"/>
          <w:szCs w:val="24"/>
        </w:rPr>
        <w:t>数据类型：图片</w:t>
      </w:r>
    </w:p>
    <w:p w:rsidR="00765117" w:rsidRDefault="00765117" w:rsidP="00765117">
      <w:pPr>
        <w:spacing w:line="360" w:lineRule="auto"/>
        <w:rPr>
          <w:rFonts w:ascii="宋体" w:eastAsia="宋体" w:hAnsi="宋体"/>
          <w:sz w:val="24"/>
          <w:szCs w:val="24"/>
        </w:rPr>
      </w:pPr>
      <w:r>
        <w:rPr>
          <w:rFonts w:ascii="宋体" w:eastAsia="宋体" w:hAnsi="宋体"/>
          <w:sz w:val="24"/>
          <w:szCs w:val="24"/>
        </w:rPr>
        <w:t>文件类型：jpg</w:t>
      </w:r>
    </w:p>
    <w:p w:rsidR="00765117" w:rsidRDefault="00765117" w:rsidP="00765117">
      <w:pPr>
        <w:spacing w:line="360" w:lineRule="auto"/>
        <w:rPr>
          <w:rFonts w:ascii="宋体" w:eastAsia="宋体" w:hAnsi="宋体"/>
          <w:sz w:val="24"/>
          <w:szCs w:val="24"/>
        </w:rPr>
      </w:pPr>
      <w:r>
        <w:rPr>
          <w:rFonts w:ascii="宋体" w:eastAsia="宋体" w:hAnsi="宋体"/>
          <w:sz w:val="24"/>
          <w:szCs w:val="24"/>
        </w:rPr>
        <w:t>文件命名格式：</w:t>
      </w:r>
      <w:r w:rsidR="0011342D">
        <w:rPr>
          <w:rFonts w:ascii="宋体" w:eastAsia="宋体" w:hAnsi="宋体" w:cs="宋体" w:hint="eastAsia"/>
          <w:color w:val="000000"/>
          <w:kern w:val="0"/>
          <w:sz w:val="24"/>
          <w:szCs w:val="24"/>
        </w:rPr>
        <w:t>检测时间</w:t>
      </w:r>
      <w:r w:rsidR="0011342D">
        <w:rPr>
          <w:rFonts w:ascii="宋体" w:eastAsia="宋体" w:hAnsi="宋体" w:cs="Times New Roman"/>
          <w:color w:val="000000"/>
          <w:kern w:val="0"/>
          <w:sz w:val="24"/>
          <w:szCs w:val="24"/>
        </w:rPr>
        <w:t>_</w:t>
      </w:r>
      <w:r w:rsidR="0011342D">
        <w:rPr>
          <w:rFonts w:ascii="宋体" w:eastAsia="宋体" w:hAnsi="宋体" w:cs="宋体" w:hint="eastAsia"/>
          <w:color w:val="000000"/>
          <w:kern w:val="0"/>
          <w:sz w:val="24"/>
          <w:szCs w:val="24"/>
        </w:rPr>
        <w:t>线路</w:t>
      </w:r>
      <w:r w:rsidR="0011342D">
        <w:rPr>
          <w:rFonts w:ascii="宋体" w:eastAsia="宋体" w:hAnsi="宋体" w:cs="Times New Roman"/>
          <w:color w:val="000000"/>
          <w:kern w:val="0"/>
          <w:sz w:val="24"/>
          <w:szCs w:val="24"/>
        </w:rPr>
        <w:t>_</w:t>
      </w:r>
      <w:r w:rsidR="0011342D">
        <w:rPr>
          <w:rFonts w:ascii="宋体" w:eastAsia="宋体" w:hAnsi="宋体" w:cs="宋体" w:hint="eastAsia"/>
          <w:color w:val="000000"/>
          <w:kern w:val="0"/>
          <w:sz w:val="24"/>
          <w:szCs w:val="24"/>
        </w:rPr>
        <w:t>行别</w:t>
      </w:r>
      <w:r w:rsidR="0011342D">
        <w:rPr>
          <w:rFonts w:ascii="宋体" w:eastAsia="宋体" w:hAnsi="宋体" w:cs="Times New Roman"/>
          <w:color w:val="000000"/>
          <w:kern w:val="0"/>
          <w:sz w:val="24"/>
          <w:szCs w:val="24"/>
        </w:rPr>
        <w:t>_</w:t>
      </w:r>
      <w:r w:rsidR="0011342D">
        <w:rPr>
          <w:rFonts w:ascii="宋体" w:eastAsia="宋体" w:hAnsi="宋体" w:cs="宋体" w:hint="eastAsia"/>
          <w:color w:val="000000"/>
          <w:kern w:val="0"/>
          <w:sz w:val="24"/>
          <w:szCs w:val="24"/>
        </w:rPr>
        <w:t>车号</w:t>
      </w:r>
      <w:r w:rsidR="0011342D">
        <w:rPr>
          <w:rFonts w:ascii="宋体" w:eastAsia="宋体" w:hAnsi="宋体" w:cs="Times New Roman"/>
          <w:color w:val="000000"/>
          <w:kern w:val="0"/>
          <w:sz w:val="24"/>
          <w:szCs w:val="24"/>
        </w:rPr>
        <w:t>_</w:t>
      </w:r>
      <w:r w:rsidR="0011342D">
        <w:rPr>
          <w:rFonts w:ascii="宋体" w:eastAsia="宋体" w:hAnsi="宋体" w:cs="宋体" w:hint="eastAsia"/>
          <w:color w:val="000000"/>
          <w:kern w:val="0"/>
          <w:sz w:val="24"/>
          <w:szCs w:val="24"/>
        </w:rPr>
        <w:t>弓位</w:t>
      </w:r>
      <w:r w:rsidR="0011342D">
        <w:rPr>
          <w:rFonts w:ascii="宋体" w:eastAsia="宋体" w:hAnsi="宋体" w:cs="Times New Roman"/>
          <w:color w:val="000000"/>
          <w:kern w:val="0"/>
          <w:sz w:val="24"/>
          <w:szCs w:val="24"/>
        </w:rPr>
        <w:t>_</w:t>
      </w:r>
      <w:r w:rsidR="0011342D">
        <w:rPr>
          <w:rFonts w:ascii="宋体" w:eastAsia="宋体" w:hAnsi="宋体" w:cs="宋体" w:hint="eastAsia"/>
          <w:color w:val="000000"/>
          <w:kern w:val="0"/>
          <w:sz w:val="24"/>
          <w:szCs w:val="24"/>
        </w:rPr>
        <w:t>相机型号</w:t>
      </w:r>
      <w:r w:rsidR="0011342D">
        <w:rPr>
          <w:rFonts w:ascii="宋体" w:eastAsia="宋体" w:hAnsi="宋体" w:cs="Times New Roman"/>
          <w:color w:val="000000"/>
          <w:kern w:val="0"/>
          <w:sz w:val="24"/>
          <w:szCs w:val="24"/>
        </w:rPr>
        <w:t>_</w:t>
      </w:r>
      <w:r w:rsidR="0011342D">
        <w:rPr>
          <w:rFonts w:ascii="宋体" w:eastAsia="宋体" w:hAnsi="宋体" w:cs="宋体" w:hint="eastAsia"/>
          <w:color w:val="000000"/>
          <w:kern w:val="0"/>
          <w:sz w:val="24"/>
          <w:szCs w:val="24"/>
        </w:rPr>
        <w:t>帧号</w:t>
      </w:r>
    </w:p>
    <w:p w:rsidR="00765117" w:rsidRDefault="00765117" w:rsidP="00765117">
      <w:pPr>
        <w:spacing w:line="360" w:lineRule="auto"/>
        <w:rPr>
          <w:rFonts w:ascii="宋体" w:eastAsia="宋体" w:hAnsi="宋体"/>
          <w:sz w:val="24"/>
          <w:szCs w:val="24"/>
        </w:rPr>
      </w:pPr>
      <w:r>
        <w:rPr>
          <w:rFonts w:ascii="宋体" w:eastAsia="宋体" w:hAnsi="宋体"/>
          <w:sz w:val="24"/>
          <w:szCs w:val="24"/>
        </w:rPr>
        <w:t>说明：弓位固定为两位长度，不足两位加零补位</w:t>
      </w:r>
    </w:p>
    <w:p w:rsidR="00765117" w:rsidRDefault="00765117" w:rsidP="00765117">
      <w:pPr>
        <w:spacing w:line="360" w:lineRule="auto"/>
        <w:rPr>
          <w:rFonts w:ascii="宋体" w:eastAsia="宋体" w:hAnsi="宋体"/>
          <w:sz w:val="24"/>
          <w:szCs w:val="24"/>
        </w:rPr>
      </w:pPr>
      <w:r>
        <w:rPr>
          <w:rFonts w:ascii="宋体" w:eastAsia="宋体" w:hAnsi="宋体"/>
          <w:sz w:val="24"/>
          <w:szCs w:val="24"/>
        </w:rPr>
        <w:t>相机编号按相机类型顺序编号,  固定为两位长度，不足两位加零补位</w:t>
      </w:r>
    </w:p>
    <w:p w:rsidR="00765117" w:rsidRDefault="00765117" w:rsidP="00765117">
      <w:pPr>
        <w:spacing w:line="360" w:lineRule="auto"/>
        <w:rPr>
          <w:rFonts w:ascii="宋体" w:eastAsia="宋体" w:hAnsi="宋体"/>
          <w:sz w:val="24"/>
          <w:szCs w:val="24"/>
        </w:rPr>
      </w:pPr>
      <w:r>
        <w:rPr>
          <w:rFonts w:ascii="宋体" w:eastAsia="宋体" w:hAnsi="宋体"/>
          <w:sz w:val="24"/>
          <w:szCs w:val="24"/>
        </w:rPr>
        <w:t>成像类型</w:t>
      </w:r>
      <w:r>
        <w:rPr>
          <w:rFonts w:ascii="宋体" w:eastAsia="宋体" w:hAnsi="宋体" w:cs="Calibri"/>
          <w:sz w:val="24"/>
          <w:szCs w:val="24"/>
        </w:rPr>
        <w:t xml:space="preserve"> 1</w:t>
      </w:r>
      <w:r>
        <w:rPr>
          <w:rFonts w:ascii="宋体" w:eastAsia="宋体" w:hAnsi="宋体"/>
          <w:sz w:val="24"/>
          <w:szCs w:val="24"/>
        </w:rPr>
        <w:t>：全景</w:t>
      </w:r>
      <w:r>
        <w:rPr>
          <w:rFonts w:ascii="宋体" w:eastAsia="宋体" w:hAnsi="宋体" w:cs="Calibri"/>
          <w:sz w:val="24"/>
          <w:szCs w:val="24"/>
        </w:rPr>
        <w:tab/>
        <w:t>2</w:t>
      </w:r>
      <w:r>
        <w:rPr>
          <w:rFonts w:ascii="宋体" w:eastAsia="宋体" w:hAnsi="宋体"/>
          <w:sz w:val="24"/>
          <w:szCs w:val="24"/>
        </w:rPr>
        <w:t>：红外热成像</w:t>
      </w:r>
      <w:r>
        <w:rPr>
          <w:rFonts w:ascii="宋体" w:eastAsia="宋体" w:hAnsi="宋体"/>
          <w:sz w:val="24"/>
          <w:szCs w:val="24"/>
        </w:rPr>
        <w:tab/>
      </w:r>
      <w:r>
        <w:rPr>
          <w:rFonts w:ascii="宋体" w:eastAsia="宋体" w:hAnsi="宋体" w:cs="Calibri"/>
          <w:sz w:val="24"/>
          <w:szCs w:val="24"/>
        </w:rPr>
        <w:t>3</w:t>
      </w:r>
      <w:r>
        <w:rPr>
          <w:rFonts w:ascii="宋体" w:eastAsia="宋体" w:hAnsi="宋体"/>
          <w:sz w:val="24"/>
          <w:szCs w:val="24"/>
        </w:rPr>
        <w:t>：局部</w:t>
      </w:r>
    </w:p>
    <w:p w:rsidR="00765117" w:rsidRDefault="00765117" w:rsidP="00765117">
      <w:pPr>
        <w:spacing w:line="360" w:lineRule="auto"/>
        <w:rPr>
          <w:rFonts w:ascii="宋体" w:eastAsia="宋体" w:hAnsi="宋体"/>
          <w:sz w:val="24"/>
          <w:szCs w:val="24"/>
        </w:rPr>
      </w:pPr>
      <w:r>
        <w:rPr>
          <w:rFonts w:ascii="宋体" w:eastAsia="宋体" w:hAnsi="宋体"/>
          <w:sz w:val="24"/>
          <w:szCs w:val="24"/>
        </w:rPr>
        <w:t>帧号固定为七位长度，不足七位加零补位</w:t>
      </w:r>
      <w:r w:rsidR="005B3DC1">
        <w:rPr>
          <w:rFonts w:ascii="宋体" w:eastAsia="宋体" w:hAnsi="宋体" w:hint="eastAsia"/>
          <w:sz w:val="24"/>
          <w:szCs w:val="24"/>
        </w:rPr>
        <w:t>,序号从0开始</w:t>
      </w:r>
    </w:p>
    <w:p w:rsidR="00765117" w:rsidRDefault="00765117" w:rsidP="00765117">
      <w:pPr>
        <w:spacing w:line="360" w:lineRule="auto"/>
        <w:rPr>
          <w:rFonts w:ascii="宋体" w:eastAsia="宋体" w:hAnsi="宋体"/>
          <w:sz w:val="24"/>
          <w:szCs w:val="24"/>
        </w:rPr>
      </w:pPr>
      <w:r>
        <w:rPr>
          <w:rFonts w:ascii="宋体" w:eastAsia="宋体" w:hAnsi="宋体"/>
          <w:sz w:val="24"/>
          <w:szCs w:val="24"/>
        </w:rPr>
        <w:t>示例：</w:t>
      </w:r>
      <w:r w:rsidR="00F748F1" w:rsidRPr="00F748F1">
        <w:rPr>
          <w:rFonts w:ascii="宋体" w:eastAsia="宋体" w:hAnsi="宋体"/>
          <w:sz w:val="24"/>
          <w:szCs w:val="24"/>
        </w:rPr>
        <w:t>20200101072350000_哈佳客专_上行_CRH5A-5021_03_01_0000000.jpg</w:t>
      </w:r>
    </w:p>
    <w:p w:rsidR="004A091B" w:rsidRDefault="004A091B" w:rsidP="00765117">
      <w:pPr>
        <w:spacing w:line="360" w:lineRule="auto"/>
        <w:rPr>
          <w:rFonts w:ascii="宋体" w:eastAsia="宋体" w:hAnsi="宋体"/>
          <w:sz w:val="24"/>
          <w:szCs w:val="24"/>
        </w:rPr>
      </w:pPr>
    </w:p>
    <w:p w:rsidR="00765117" w:rsidRDefault="00765117" w:rsidP="00765117">
      <w:pPr>
        <w:spacing w:line="360" w:lineRule="auto"/>
        <w:rPr>
          <w:rFonts w:ascii="宋体" w:eastAsia="宋体" w:hAnsi="宋体"/>
          <w:b/>
          <w:sz w:val="24"/>
        </w:rPr>
      </w:pPr>
      <w:r>
        <w:rPr>
          <w:rFonts w:ascii="宋体" w:eastAsia="宋体" w:hAnsi="宋体"/>
          <w:b/>
          <w:sz w:val="24"/>
        </w:rPr>
        <w:t>C.图像同步索引文</w:t>
      </w:r>
    </w:p>
    <w:p w:rsidR="00765117" w:rsidRDefault="00765117" w:rsidP="00765117">
      <w:pPr>
        <w:spacing w:line="360" w:lineRule="auto"/>
        <w:rPr>
          <w:rFonts w:ascii="宋体" w:eastAsia="宋体" w:hAnsi="宋体"/>
          <w:b/>
          <w:sz w:val="24"/>
        </w:rPr>
      </w:pPr>
    </w:p>
    <w:p w:rsidR="00765117" w:rsidRDefault="00765117" w:rsidP="00765117">
      <w:pPr>
        <w:spacing w:line="360" w:lineRule="auto"/>
        <w:jc w:val="center"/>
        <w:rPr>
          <w:rFonts w:ascii="宋体" w:eastAsia="宋体" w:hAnsi="宋体"/>
          <w:szCs w:val="21"/>
        </w:rPr>
      </w:pPr>
      <w:r>
        <w:rPr>
          <w:rFonts w:ascii="宋体" w:eastAsia="宋体" w:hAnsi="宋体" w:hint="eastAsia"/>
          <w:szCs w:val="21"/>
        </w:rPr>
        <w:t>表</w:t>
      </w:r>
      <w:r>
        <w:rPr>
          <w:rFonts w:ascii="宋体" w:eastAsia="宋体" w:hAnsi="宋体"/>
          <w:szCs w:val="21"/>
        </w:rPr>
        <w:t>5</w:t>
      </w:r>
      <w:r>
        <w:rPr>
          <w:rFonts w:ascii="宋体" w:eastAsia="宋体" w:hAnsi="宋体" w:hint="eastAsia"/>
          <w:szCs w:val="21"/>
        </w:rPr>
        <w:t>-</w:t>
      </w:r>
      <w:r>
        <w:rPr>
          <w:rFonts w:ascii="宋体" w:eastAsia="宋体" w:hAnsi="宋体"/>
          <w:szCs w:val="21"/>
        </w:rPr>
        <w:t>1</w:t>
      </w:r>
      <w:r>
        <w:rPr>
          <w:rFonts w:ascii="宋体" w:eastAsia="宋体" w:hAnsi="宋体" w:hint="eastAsia"/>
          <w:szCs w:val="21"/>
        </w:rPr>
        <w:t>-</w:t>
      </w:r>
      <w:r>
        <w:rPr>
          <w:rFonts w:ascii="宋体" w:eastAsia="宋体" w:hAnsi="宋体"/>
          <w:szCs w:val="21"/>
        </w:rPr>
        <w:t xml:space="preserve">3  </w:t>
      </w:r>
      <w:r>
        <w:rPr>
          <w:rFonts w:ascii="宋体" w:eastAsia="宋体" w:hAnsi="宋体" w:hint="eastAsia"/>
          <w:szCs w:val="21"/>
        </w:rPr>
        <w:t>frame</w:t>
      </w:r>
      <w:r>
        <w:rPr>
          <w:rFonts w:ascii="宋体" w:eastAsia="宋体" w:hAnsi="宋体"/>
          <w:szCs w:val="21"/>
        </w:rPr>
        <w:t>.json表</w:t>
      </w:r>
    </w:p>
    <w:tbl>
      <w:tblPr>
        <w:tblW w:w="8296" w:type="dxa"/>
        <w:tblLayout w:type="fixed"/>
        <w:tblLook w:val="04A0" w:firstRow="1" w:lastRow="0" w:firstColumn="1" w:lastColumn="0" w:noHBand="0" w:noVBand="1"/>
      </w:tblPr>
      <w:tblGrid>
        <w:gridCol w:w="2071"/>
        <w:gridCol w:w="2766"/>
        <w:gridCol w:w="3459"/>
      </w:tblGrid>
      <w:tr w:rsidR="00765117" w:rsidTr="00FC7271">
        <w:trPr>
          <w:trHeight w:val="468"/>
        </w:trPr>
        <w:tc>
          <w:tcPr>
            <w:tcW w:w="8296" w:type="dxa"/>
            <w:gridSpan w:val="3"/>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frame.json</w:t>
            </w:r>
          </w:p>
        </w:tc>
      </w:tr>
      <w:tr w:rsidR="00765117" w:rsidTr="00FC7271">
        <w:trPr>
          <w:trHeight w:val="468"/>
        </w:trPr>
        <w:tc>
          <w:tcPr>
            <w:tcW w:w="8296" w:type="dxa"/>
            <w:gridSpan w:val="3"/>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p>
        </w:tc>
      </w:tr>
      <w:tr w:rsidR="00765117" w:rsidTr="00FC7271">
        <w:trPr>
          <w:trHeight w:val="280"/>
        </w:trPr>
        <w:tc>
          <w:tcPr>
            <w:tcW w:w="207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字段名</w:t>
            </w:r>
          </w:p>
        </w:tc>
        <w:tc>
          <w:tcPr>
            <w:tcW w:w="2766" w:type="dxa"/>
            <w:tcBorders>
              <w:top w:val="nil"/>
              <w:left w:val="nil"/>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数据类型</w:t>
            </w:r>
          </w:p>
        </w:tc>
        <w:tc>
          <w:tcPr>
            <w:tcW w:w="3459" w:type="dxa"/>
            <w:tcBorders>
              <w:top w:val="nil"/>
              <w:left w:val="nil"/>
              <w:bottom w:val="single" w:sz="4" w:space="0" w:color="auto"/>
              <w:right w:val="single" w:sz="4" w:space="0" w:color="auto"/>
            </w:tcBorders>
            <w:shd w:val="clear" w:color="auto" w:fill="D9D9D9" w:themeFill="background1" w:themeFillShade="D9"/>
            <w:vAlign w:val="center"/>
          </w:tcPr>
          <w:p w:rsidR="00765117" w:rsidRDefault="00765117" w:rsidP="002545B4">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字段说明</w:t>
            </w:r>
          </w:p>
        </w:tc>
      </w:tr>
      <w:tr w:rsidR="00765117" w:rsidTr="00FC7271">
        <w:trPr>
          <w:trHeight w:val="280"/>
        </w:trPr>
        <w:tc>
          <w:tcPr>
            <w:tcW w:w="2071"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Index</w:t>
            </w:r>
          </w:p>
        </w:tc>
        <w:tc>
          <w:tcPr>
            <w:tcW w:w="276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p>
        </w:tc>
        <w:tc>
          <w:tcPr>
            <w:tcW w:w="345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红外帧序号（从 0 开始）</w:t>
            </w:r>
          </w:p>
        </w:tc>
      </w:tr>
      <w:tr w:rsidR="00765117" w:rsidTr="00FC7271">
        <w:trPr>
          <w:trHeight w:val="280"/>
        </w:trPr>
        <w:tc>
          <w:tcPr>
            <w:tcW w:w="2071"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Timestamp</w:t>
            </w:r>
          </w:p>
        </w:tc>
        <w:tc>
          <w:tcPr>
            <w:tcW w:w="276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p>
        </w:tc>
        <w:tc>
          <w:tcPr>
            <w:tcW w:w="345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红外时间（13 位）</w:t>
            </w:r>
          </w:p>
        </w:tc>
      </w:tr>
      <w:tr w:rsidR="00765117" w:rsidTr="00FC7271">
        <w:trPr>
          <w:trHeight w:val="500"/>
        </w:trPr>
        <w:tc>
          <w:tcPr>
            <w:tcW w:w="2071"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MaxTemperature</w:t>
            </w:r>
          </w:p>
        </w:tc>
        <w:tc>
          <w:tcPr>
            <w:tcW w:w="276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Double</w:t>
            </w:r>
          </w:p>
        </w:tc>
        <w:tc>
          <w:tcPr>
            <w:tcW w:w="3459" w:type="dxa"/>
            <w:tcBorders>
              <w:top w:val="nil"/>
              <w:left w:val="nil"/>
              <w:bottom w:val="single" w:sz="4" w:space="0" w:color="auto"/>
              <w:right w:val="single" w:sz="4" w:space="0" w:color="auto"/>
            </w:tcBorders>
            <w:shd w:val="clear" w:color="auto" w:fill="auto"/>
            <w:vAlign w:val="center"/>
          </w:tcPr>
          <w:p w:rsidR="00765117" w:rsidRDefault="00CA765E"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弓区域</w:t>
            </w:r>
            <w:r w:rsidR="00765117">
              <w:rPr>
                <w:rFonts w:ascii="宋体" w:eastAsia="宋体" w:hAnsi="宋体" w:cs="宋体" w:hint="eastAsia"/>
                <w:color w:val="000000"/>
                <w:kern w:val="0"/>
                <w:sz w:val="24"/>
                <w:szCs w:val="24"/>
              </w:rPr>
              <w:t>最大温度</w:t>
            </w:r>
          </w:p>
        </w:tc>
      </w:tr>
      <w:tr w:rsidR="00765117" w:rsidTr="00FC7271">
        <w:trPr>
          <w:trHeight w:val="280"/>
        </w:trPr>
        <w:tc>
          <w:tcPr>
            <w:tcW w:w="2071"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maxTemp</w:t>
            </w:r>
          </w:p>
        </w:tc>
        <w:tc>
          <w:tcPr>
            <w:tcW w:w="276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Double</w:t>
            </w:r>
          </w:p>
        </w:tc>
        <w:tc>
          <w:tcPr>
            <w:tcW w:w="3459" w:type="dxa"/>
            <w:tcBorders>
              <w:top w:val="nil"/>
              <w:left w:val="nil"/>
              <w:bottom w:val="single" w:sz="4" w:space="0" w:color="auto"/>
              <w:right w:val="single" w:sz="4" w:space="0" w:color="auto"/>
            </w:tcBorders>
            <w:shd w:val="clear" w:color="auto" w:fill="auto"/>
            <w:vAlign w:val="center"/>
          </w:tcPr>
          <w:p w:rsidR="00765117" w:rsidRDefault="00CA765E"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全像素</w:t>
            </w:r>
            <w:r w:rsidR="00765117">
              <w:rPr>
                <w:rFonts w:ascii="宋体" w:eastAsia="宋体" w:hAnsi="宋体" w:cs="宋体" w:hint="eastAsia"/>
                <w:color w:val="000000"/>
                <w:kern w:val="0"/>
                <w:sz w:val="24"/>
                <w:szCs w:val="24"/>
              </w:rPr>
              <w:t>最高温度</w:t>
            </w:r>
          </w:p>
        </w:tc>
      </w:tr>
      <w:tr w:rsidR="00765117" w:rsidTr="00FC7271">
        <w:trPr>
          <w:trHeight w:val="280"/>
        </w:trPr>
        <w:tc>
          <w:tcPr>
            <w:tcW w:w="2071"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minTemp</w:t>
            </w:r>
          </w:p>
        </w:tc>
        <w:tc>
          <w:tcPr>
            <w:tcW w:w="276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Double</w:t>
            </w:r>
          </w:p>
        </w:tc>
        <w:tc>
          <w:tcPr>
            <w:tcW w:w="3459" w:type="dxa"/>
            <w:tcBorders>
              <w:top w:val="nil"/>
              <w:left w:val="nil"/>
              <w:bottom w:val="single" w:sz="4" w:space="0" w:color="auto"/>
              <w:right w:val="single" w:sz="4" w:space="0" w:color="auto"/>
            </w:tcBorders>
            <w:shd w:val="clear" w:color="auto" w:fill="auto"/>
            <w:vAlign w:val="center"/>
          </w:tcPr>
          <w:p w:rsidR="00765117" w:rsidRDefault="00CA765E"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全像素</w:t>
            </w:r>
            <w:r w:rsidR="00765117">
              <w:rPr>
                <w:rFonts w:ascii="宋体" w:eastAsia="宋体" w:hAnsi="宋体" w:cs="宋体" w:hint="eastAsia"/>
                <w:color w:val="000000"/>
                <w:kern w:val="0"/>
                <w:sz w:val="24"/>
                <w:szCs w:val="24"/>
              </w:rPr>
              <w:t>最低温度</w:t>
            </w:r>
          </w:p>
        </w:tc>
      </w:tr>
      <w:tr w:rsidR="00765117" w:rsidTr="00FC7271">
        <w:trPr>
          <w:trHeight w:val="500"/>
        </w:trPr>
        <w:tc>
          <w:tcPr>
            <w:tcW w:w="2071"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DetailImgIndex</w:t>
            </w:r>
          </w:p>
        </w:tc>
        <w:tc>
          <w:tcPr>
            <w:tcW w:w="276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p>
        </w:tc>
        <w:tc>
          <w:tcPr>
            <w:tcW w:w="345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同步细节相机帧序号</w:t>
            </w:r>
          </w:p>
        </w:tc>
      </w:tr>
      <w:tr w:rsidR="00765117" w:rsidTr="00FC7271">
        <w:trPr>
          <w:trHeight w:val="500"/>
        </w:trPr>
        <w:tc>
          <w:tcPr>
            <w:tcW w:w="2071"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FullImgIndex</w:t>
            </w:r>
          </w:p>
        </w:tc>
        <w:tc>
          <w:tcPr>
            <w:tcW w:w="276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p>
        </w:tc>
        <w:tc>
          <w:tcPr>
            <w:tcW w:w="345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同步全景相机帧序号</w:t>
            </w:r>
          </w:p>
        </w:tc>
      </w:tr>
      <w:tr w:rsidR="00765117" w:rsidTr="00FC7271">
        <w:trPr>
          <w:trHeight w:val="500"/>
        </w:trPr>
        <w:tc>
          <w:tcPr>
            <w:tcW w:w="2071"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OthersImgIndex</w:t>
            </w:r>
          </w:p>
        </w:tc>
        <w:tc>
          <w:tcPr>
            <w:tcW w:w="276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p>
        </w:tc>
        <w:tc>
          <w:tcPr>
            <w:tcW w:w="345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同步其它相机帧序号</w:t>
            </w:r>
          </w:p>
        </w:tc>
      </w:tr>
      <w:tr w:rsidR="001D077D" w:rsidTr="00FC7271">
        <w:trPr>
          <w:trHeight w:val="500"/>
        </w:trPr>
        <w:tc>
          <w:tcPr>
            <w:tcW w:w="2071" w:type="dxa"/>
            <w:tcBorders>
              <w:top w:val="nil"/>
              <w:left w:val="single" w:sz="4" w:space="0" w:color="auto"/>
              <w:bottom w:val="single" w:sz="4" w:space="0" w:color="auto"/>
              <w:right w:val="single" w:sz="4" w:space="0" w:color="auto"/>
            </w:tcBorders>
            <w:shd w:val="clear" w:color="auto" w:fill="auto"/>
            <w:vAlign w:val="center"/>
          </w:tcPr>
          <w:p w:rsidR="001D077D" w:rsidRDefault="001D077D" w:rsidP="001D077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Height</w:t>
            </w:r>
          </w:p>
        </w:tc>
        <w:tc>
          <w:tcPr>
            <w:tcW w:w="2766" w:type="dxa"/>
            <w:tcBorders>
              <w:top w:val="nil"/>
              <w:left w:val="nil"/>
              <w:bottom w:val="single" w:sz="4" w:space="0" w:color="auto"/>
              <w:right w:val="single" w:sz="4" w:space="0" w:color="auto"/>
            </w:tcBorders>
            <w:shd w:val="clear" w:color="auto" w:fill="auto"/>
            <w:vAlign w:val="center"/>
          </w:tcPr>
          <w:p w:rsidR="001D077D" w:rsidRDefault="001D077D" w:rsidP="001D077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Double</w:t>
            </w:r>
          </w:p>
        </w:tc>
        <w:tc>
          <w:tcPr>
            <w:tcW w:w="3459" w:type="dxa"/>
            <w:tcBorders>
              <w:top w:val="nil"/>
              <w:left w:val="nil"/>
              <w:bottom w:val="single" w:sz="4" w:space="0" w:color="auto"/>
              <w:right w:val="single" w:sz="4" w:space="0" w:color="auto"/>
            </w:tcBorders>
            <w:shd w:val="clear" w:color="auto" w:fill="auto"/>
            <w:vAlign w:val="center"/>
          </w:tcPr>
          <w:p w:rsidR="001D077D" w:rsidRDefault="001D077D" w:rsidP="001D077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导高值</w:t>
            </w:r>
          </w:p>
        </w:tc>
      </w:tr>
      <w:tr w:rsidR="001D077D" w:rsidTr="00FC7271">
        <w:trPr>
          <w:trHeight w:val="500"/>
        </w:trPr>
        <w:tc>
          <w:tcPr>
            <w:tcW w:w="2071" w:type="dxa"/>
            <w:tcBorders>
              <w:top w:val="nil"/>
              <w:left w:val="single" w:sz="4" w:space="0" w:color="auto"/>
              <w:bottom w:val="single" w:sz="4" w:space="0" w:color="auto"/>
              <w:right w:val="single" w:sz="4" w:space="0" w:color="auto"/>
            </w:tcBorders>
            <w:shd w:val="clear" w:color="auto" w:fill="auto"/>
            <w:vAlign w:val="center"/>
          </w:tcPr>
          <w:p w:rsidR="001D077D" w:rsidRDefault="001D077D" w:rsidP="001D077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Stagger</w:t>
            </w:r>
          </w:p>
        </w:tc>
        <w:tc>
          <w:tcPr>
            <w:tcW w:w="2766" w:type="dxa"/>
            <w:tcBorders>
              <w:top w:val="nil"/>
              <w:left w:val="nil"/>
              <w:bottom w:val="single" w:sz="4" w:space="0" w:color="auto"/>
              <w:right w:val="single" w:sz="4" w:space="0" w:color="auto"/>
            </w:tcBorders>
            <w:shd w:val="clear" w:color="auto" w:fill="auto"/>
            <w:vAlign w:val="center"/>
          </w:tcPr>
          <w:p w:rsidR="001D077D" w:rsidRDefault="001D077D" w:rsidP="001D077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Double</w:t>
            </w:r>
          </w:p>
        </w:tc>
        <w:tc>
          <w:tcPr>
            <w:tcW w:w="3459" w:type="dxa"/>
            <w:tcBorders>
              <w:top w:val="nil"/>
              <w:left w:val="nil"/>
              <w:bottom w:val="single" w:sz="4" w:space="0" w:color="auto"/>
              <w:right w:val="single" w:sz="4" w:space="0" w:color="auto"/>
            </w:tcBorders>
            <w:shd w:val="clear" w:color="auto" w:fill="auto"/>
            <w:vAlign w:val="center"/>
          </w:tcPr>
          <w:p w:rsidR="001D077D" w:rsidRDefault="001D077D" w:rsidP="001D077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拉出值</w:t>
            </w:r>
          </w:p>
        </w:tc>
      </w:tr>
      <w:tr w:rsidR="001D077D" w:rsidTr="00FC7271">
        <w:trPr>
          <w:trHeight w:val="500"/>
        </w:trPr>
        <w:tc>
          <w:tcPr>
            <w:tcW w:w="2071" w:type="dxa"/>
            <w:tcBorders>
              <w:top w:val="nil"/>
              <w:left w:val="single" w:sz="4" w:space="0" w:color="auto"/>
              <w:bottom w:val="single" w:sz="4" w:space="0" w:color="auto"/>
              <w:right w:val="single" w:sz="4" w:space="0" w:color="auto"/>
            </w:tcBorders>
            <w:shd w:val="clear" w:color="auto" w:fill="auto"/>
            <w:vAlign w:val="center"/>
          </w:tcPr>
          <w:p w:rsidR="001D077D" w:rsidRDefault="001D077D" w:rsidP="001D077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TemperatureList</w:t>
            </w:r>
          </w:p>
        </w:tc>
        <w:tc>
          <w:tcPr>
            <w:tcW w:w="2766" w:type="dxa"/>
            <w:tcBorders>
              <w:top w:val="nil"/>
              <w:left w:val="nil"/>
              <w:bottom w:val="single" w:sz="4" w:space="0" w:color="auto"/>
              <w:right w:val="single" w:sz="4" w:space="0" w:color="auto"/>
            </w:tcBorders>
            <w:shd w:val="clear" w:color="auto" w:fill="auto"/>
            <w:vAlign w:val="center"/>
          </w:tcPr>
          <w:p w:rsidR="001D077D" w:rsidRDefault="001D077D" w:rsidP="001D077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json</w:t>
            </w:r>
          </w:p>
        </w:tc>
        <w:tc>
          <w:tcPr>
            <w:tcW w:w="3459" w:type="dxa"/>
            <w:tcBorders>
              <w:top w:val="nil"/>
              <w:left w:val="nil"/>
              <w:bottom w:val="single" w:sz="4" w:space="0" w:color="auto"/>
              <w:right w:val="single" w:sz="4" w:space="0" w:color="auto"/>
            </w:tcBorders>
            <w:shd w:val="clear" w:color="auto" w:fill="auto"/>
            <w:vAlign w:val="center"/>
          </w:tcPr>
          <w:p w:rsidR="001D077D" w:rsidRDefault="001D077D" w:rsidP="001D077D">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红外成像，每个像素点的温度二维数组。</w:t>
            </w:r>
          </w:p>
        </w:tc>
      </w:tr>
    </w:tbl>
    <w:p w:rsidR="00765117" w:rsidRDefault="00765117" w:rsidP="00765117">
      <w:pPr>
        <w:spacing w:line="360" w:lineRule="auto"/>
        <w:rPr>
          <w:rFonts w:ascii="宋体" w:eastAsia="宋体" w:hAnsi="宋体"/>
          <w:sz w:val="24"/>
          <w:szCs w:val="24"/>
        </w:rPr>
      </w:pPr>
      <w:r>
        <w:rPr>
          <w:rFonts w:ascii="宋体" w:eastAsia="宋体" w:hAnsi="宋体"/>
          <w:sz w:val="24"/>
          <w:szCs w:val="24"/>
        </w:rPr>
        <w:lastRenderedPageBreak/>
        <w:t xml:space="preserve">frame.json </w:t>
      </w:r>
      <w:r>
        <w:rPr>
          <w:rFonts w:ascii="宋体" w:eastAsia="宋体" w:hAnsi="宋体" w:cs="新宋体"/>
          <w:b/>
          <w:bCs/>
          <w:sz w:val="24"/>
          <w:szCs w:val="24"/>
        </w:rPr>
        <w:t>示例：</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"Index": 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r>
        <w:rPr>
          <w:rFonts w:ascii="宋体" w:eastAsia="宋体" w:hAnsi="宋体"/>
          <w:sz w:val="24"/>
          <w:szCs w:val="24"/>
        </w:rPr>
        <w:t>Timestamp</w:t>
      </w:r>
      <w:r>
        <w:rPr>
          <w:rFonts w:ascii="宋体" w:eastAsia="宋体" w:hAnsi="宋体" w:cs="新宋体"/>
          <w:sz w:val="24"/>
          <w:szCs w:val="24"/>
        </w:rPr>
        <w:t>":</w:t>
      </w:r>
      <w:r>
        <w:rPr>
          <w:rFonts w:ascii="宋体" w:eastAsia="宋体" w:hAnsi="宋体"/>
          <w:sz w:val="24"/>
          <w:szCs w:val="24"/>
        </w:rPr>
        <w:t xml:space="preserve"> 1546854523340</w:t>
      </w: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"MaxTemperature": 205,</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"maxTemp": 30,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"minTemp": 20,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"DetailImgIndex": 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"FullImgIndex": 0,</w:t>
      </w:r>
    </w:p>
    <w:p w:rsidR="00765117" w:rsidRDefault="00765117" w:rsidP="00765117">
      <w:pPr>
        <w:spacing w:line="360" w:lineRule="auto"/>
        <w:rPr>
          <w:rFonts w:ascii="宋体" w:eastAsia="宋体" w:hAnsi="宋体" w:cs="新宋体"/>
          <w:sz w:val="24"/>
          <w:szCs w:val="24"/>
        </w:rPr>
      </w:pPr>
      <w:r>
        <w:rPr>
          <w:rFonts w:ascii="宋体" w:eastAsia="宋体" w:hAnsi="宋体" w:cs="新宋体"/>
          <w:sz w:val="24"/>
          <w:szCs w:val="24"/>
        </w:rPr>
        <w:t>"OthersImgIndex": 0,</w:t>
      </w:r>
    </w:p>
    <w:p w:rsidR="006C2A80" w:rsidRPr="006C2A80" w:rsidRDefault="006C2A80" w:rsidP="006C2A80">
      <w:pPr>
        <w:spacing w:line="360" w:lineRule="auto"/>
        <w:rPr>
          <w:rFonts w:ascii="宋体" w:eastAsia="宋体" w:hAnsi="宋体"/>
          <w:sz w:val="24"/>
          <w:szCs w:val="24"/>
        </w:rPr>
      </w:pPr>
      <w:r>
        <w:rPr>
          <w:rFonts w:ascii="宋体" w:eastAsia="宋体" w:hAnsi="宋体" w:cs="新宋体"/>
          <w:sz w:val="24"/>
          <w:szCs w:val="24"/>
        </w:rPr>
        <w:t>"</w:t>
      </w:r>
      <w:r>
        <w:rPr>
          <w:rFonts w:ascii="宋体" w:eastAsia="宋体" w:hAnsi="宋体" w:cs="宋体" w:hint="eastAsia"/>
          <w:color w:val="000000"/>
          <w:kern w:val="0"/>
          <w:sz w:val="24"/>
          <w:szCs w:val="24"/>
        </w:rPr>
        <w:t>Height</w:t>
      </w:r>
      <w:r>
        <w:rPr>
          <w:rFonts w:ascii="宋体" w:eastAsia="宋体" w:hAnsi="宋体" w:cs="新宋体"/>
          <w:sz w:val="24"/>
          <w:szCs w:val="24"/>
        </w:rPr>
        <w:t xml:space="preserve">": </w:t>
      </w:r>
      <w:r>
        <w:rPr>
          <w:rFonts w:ascii="宋体" w:eastAsia="宋体" w:hAnsi="宋体" w:cs="新宋体"/>
          <w:sz w:val="24"/>
          <w:szCs w:val="24"/>
        </w:rPr>
        <w:t>605</w:t>
      </w:r>
      <w:r>
        <w:rPr>
          <w:rFonts w:ascii="宋体" w:eastAsia="宋体" w:hAnsi="宋体" w:cs="新宋体"/>
          <w:sz w:val="24"/>
          <w:szCs w:val="24"/>
        </w:rPr>
        <w:t>0,</w:t>
      </w:r>
    </w:p>
    <w:p w:rsidR="006C2A80" w:rsidRDefault="006C2A80" w:rsidP="00765117">
      <w:pPr>
        <w:spacing w:line="360" w:lineRule="auto"/>
        <w:rPr>
          <w:rFonts w:ascii="宋体" w:eastAsia="宋体" w:hAnsi="宋体" w:cs="新宋体" w:hint="eastAsia"/>
          <w:sz w:val="24"/>
          <w:szCs w:val="24"/>
        </w:rPr>
      </w:pPr>
      <w:r>
        <w:rPr>
          <w:rFonts w:ascii="宋体" w:eastAsia="宋体" w:hAnsi="宋体" w:cs="新宋体"/>
          <w:sz w:val="24"/>
          <w:szCs w:val="24"/>
        </w:rPr>
        <w:t>"</w:t>
      </w:r>
      <w:r>
        <w:rPr>
          <w:rFonts w:ascii="宋体" w:eastAsia="宋体" w:hAnsi="宋体" w:cs="宋体" w:hint="eastAsia"/>
          <w:color w:val="000000"/>
          <w:kern w:val="0"/>
          <w:sz w:val="24"/>
          <w:szCs w:val="24"/>
        </w:rPr>
        <w:t>Stagger</w:t>
      </w:r>
      <w:r>
        <w:rPr>
          <w:rFonts w:ascii="宋体" w:eastAsia="宋体" w:hAnsi="宋体" w:cs="新宋体"/>
          <w:sz w:val="24"/>
          <w:szCs w:val="24"/>
        </w:rPr>
        <w:t xml:space="preserve">": </w:t>
      </w:r>
      <w:r>
        <w:rPr>
          <w:rFonts w:ascii="宋体" w:eastAsia="宋体" w:hAnsi="宋体" w:cs="新宋体"/>
          <w:sz w:val="24"/>
          <w:szCs w:val="24"/>
        </w:rPr>
        <w:t>240</w:t>
      </w:r>
      <w:r>
        <w:rPr>
          <w:rFonts w:ascii="宋体" w:eastAsia="宋体" w:hAnsi="宋体" w:cs="新宋体"/>
          <w:sz w:val="24"/>
          <w:szCs w:val="24"/>
        </w:rPr>
        <w:t>,</w:t>
      </w:r>
      <w:bookmarkStart w:id="1" w:name="_GoBack"/>
      <w:bookmarkEnd w:id="1"/>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"TemperatureList":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//...中括号里的数据个数为图片的宽度，示例省略后面的数据列</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 //....数据行的个数为图片的高度，示例省略后面的数据行</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"Index": 1,</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lastRenderedPageBreak/>
        <w:t>"</w:t>
      </w:r>
      <w:r>
        <w:rPr>
          <w:rFonts w:ascii="宋体" w:eastAsia="宋体" w:hAnsi="宋体"/>
          <w:sz w:val="24"/>
          <w:szCs w:val="24"/>
        </w:rPr>
        <w:t>timestamp</w:t>
      </w:r>
      <w:r>
        <w:rPr>
          <w:rFonts w:ascii="宋体" w:eastAsia="宋体" w:hAnsi="宋体" w:cs="新宋体"/>
          <w:sz w:val="24"/>
          <w:szCs w:val="24"/>
        </w:rPr>
        <w:t>":</w:t>
      </w:r>
      <w:r>
        <w:rPr>
          <w:rFonts w:ascii="宋体" w:eastAsia="宋体" w:hAnsi="宋体"/>
          <w:sz w:val="24"/>
          <w:szCs w:val="24"/>
        </w:rPr>
        <w:t xml:space="preserve"> 1546854523470</w:t>
      </w: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"MaxTemperature": 205,</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"maxTemp": 30,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"minTemp": 20,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"DetailImgIndex": 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"FullImgIndex": 1,</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"OthersImgIndex": 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"TemperatureList":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bookmarkStart w:id="2" w:name="page11"/>
      <w:bookmarkEnd w:id="2"/>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 示例缩略后面的9帧</w:t>
      </w:r>
    </w:p>
    <w:p w:rsidR="00765117" w:rsidRDefault="00765117" w:rsidP="00765117">
      <w:pPr>
        <w:spacing w:line="360" w:lineRule="auto"/>
        <w:rPr>
          <w:rFonts w:ascii="宋体" w:eastAsia="宋体" w:hAnsi="宋体" w:cs="新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b/>
          <w:sz w:val="24"/>
          <w:szCs w:val="24"/>
        </w:rPr>
      </w:pPr>
      <w:r>
        <w:rPr>
          <w:rFonts w:ascii="宋体" w:eastAsia="宋体" w:hAnsi="宋体"/>
          <w:b/>
          <w:sz w:val="24"/>
          <w:szCs w:val="24"/>
        </w:rPr>
        <w:t>D.缺陷视频信息详细说明</w:t>
      </w:r>
    </w:p>
    <w:p w:rsidR="00765117" w:rsidRDefault="00765117" w:rsidP="00765117">
      <w:pPr>
        <w:spacing w:line="360" w:lineRule="auto"/>
        <w:rPr>
          <w:rFonts w:ascii="宋体" w:eastAsia="宋体" w:hAnsi="宋体"/>
          <w:sz w:val="24"/>
          <w:szCs w:val="24"/>
        </w:rPr>
      </w:pPr>
      <w:r>
        <w:rPr>
          <w:rFonts w:ascii="宋体" w:eastAsia="宋体" w:hAnsi="宋体"/>
          <w:sz w:val="24"/>
          <w:szCs w:val="24"/>
        </w:rPr>
        <w:t>数据类型：视频</w:t>
      </w:r>
    </w:p>
    <w:p w:rsidR="00765117" w:rsidRDefault="00765117" w:rsidP="00765117">
      <w:pPr>
        <w:spacing w:line="360" w:lineRule="auto"/>
        <w:rPr>
          <w:rFonts w:ascii="宋体" w:eastAsia="宋体" w:hAnsi="宋体"/>
          <w:sz w:val="24"/>
          <w:szCs w:val="24"/>
        </w:rPr>
      </w:pPr>
      <w:r>
        <w:rPr>
          <w:rFonts w:ascii="宋体" w:eastAsia="宋体" w:hAnsi="宋体"/>
          <w:sz w:val="24"/>
          <w:szCs w:val="24"/>
        </w:rPr>
        <w:t>编码标准：H.264</w:t>
      </w:r>
    </w:p>
    <w:p w:rsidR="00765117" w:rsidRDefault="00765117" w:rsidP="00765117">
      <w:pPr>
        <w:spacing w:line="360" w:lineRule="auto"/>
        <w:rPr>
          <w:rFonts w:ascii="宋体" w:eastAsia="宋体" w:hAnsi="宋体"/>
          <w:sz w:val="24"/>
          <w:szCs w:val="24"/>
        </w:rPr>
      </w:pPr>
      <w:r>
        <w:rPr>
          <w:rFonts w:ascii="宋体" w:eastAsia="宋体" w:hAnsi="宋体"/>
          <w:sz w:val="24"/>
          <w:szCs w:val="24"/>
        </w:rPr>
        <w:t>文件类型：mp4</w:t>
      </w:r>
    </w:p>
    <w:p w:rsidR="00765117" w:rsidRDefault="00765117" w:rsidP="00765117">
      <w:pPr>
        <w:spacing w:line="360" w:lineRule="auto"/>
        <w:rPr>
          <w:rFonts w:ascii="宋体" w:eastAsia="宋体" w:hAnsi="宋体"/>
          <w:sz w:val="24"/>
          <w:szCs w:val="24"/>
        </w:rPr>
      </w:pPr>
      <w:r>
        <w:rPr>
          <w:rFonts w:ascii="宋体" w:eastAsia="宋体" w:hAnsi="宋体"/>
          <w:sz w:val="24"/>
          <w:szCs w:val="24"/>
        </w:rPr>
        <w:t>文件命名格式：检测时间_大西高铁_上行_机车号_弓位_相机编号</w:t>
      </w:r>
    </w:p>
    <w:p w:rsidR="00765117" w:rsidRDefault="00765117" w:rsidP="00765117">
      <w:pPr>
        <w:spacing w:line="360" w:lineRule="auto"/>
        <w:rPr>
          <w:rFonts w:ascii="宋体" w:eastAsia="宋体" w:hAnsi="宋体"/>
          <w:sz w:val="24"/>
          <w:szCs w:val="24"/>
        </w:rPr>
      </w:pPr>
      <w:r>
        <w:rPr>
          <w:rFonts w:ascii="宋体" w:eastAsia="宋体" w:hAnsi="宋体"/>
          <w:sz w:val="24"/>
          <w:szCs w:val="24"/>
        </w:rPr>
        <w:t>说明：弓位固定为两位长度，不足两位加零补位</w:t>
      </w:r>
    </w:p>
    <w:p w:rsidR="00765117" w:rsidRDefault="00765117" w:rsidP="00765117">
      <w:pPr>
        <w:spacing w:line="360" w:lineRule="auto"/>
        <w:rPr>
          <w:rFonts w:ascii="宋体" w:eastAsia="宋体" w:hAnsi="宋体"/>
          <w:sz w:val="24"/>
          <w:szCs w:val="24"/>
        </w:rPr>
      </w:pPr>
      <w:r>
        <w:rPr>
          <w:rFonts w:ascii="宋体" w:eastAsia="宋体" w:hAnsi="宋体"/>
          <w:sz w:val="24"/>
          <w:szCs w:val="24"/>
        </w:rPr>
        <w:t>成像类型</w:t>
      </w:r>
      <w:r>
        <w:rPr>
          <w:rFonts w:ascii="宋体" w:eastAsia="宋体" w:hAnsi="宋体" w:hint="eastAsia"/>
          <w:sz w:val="24"/>
          <w:szCs w:val="24"/>
        </w:rPr>
        <w:t>：</w:t>
      </w:r>
      <w:r>
        <w:rPr>
          <w:rFonts w:ascii="宋体" w:eastAsia="宋体" w:hAnsi="宋体"/>
          <w:sz w:val="24"/>
          <w:szCs w:val="24"/>
        </w:rPr>
        <w:tab/>
        <w:t>1</w:t>
      </w:r>
      <w:r>
        <w:rPr>
          <w:rFonts w:ascii="宋体" w:eastAsia="宋体" w:hAnsi="宋体" w:hint="eastAsia"/>
          <w:sz w:val="24"/>
          <w:szCs w:val="24"/>
        </w:rPr>
        <w:t>、</w:t>
      </w:r>
      <w:r>
        <w:rPr>
          <w:rFonts w:ascii="宋体" w:eastAsia="宋体" w:hAnsi="宋体"/>
          <w:sz w:val="24"/>
          <w:szCs w:val="24"/>
        </w:rPr>
        <w:t>全景</w:t>
      </w:r>
      <w:r>
        <w:rPr>
          <w:rFonts w:ascii="宋体" w:eastAsia="宋体" w:hAnsi="宋体" w:hint="eastAsia"/>
          <w:sz w:val="24"/>
          <w:szCs w:val="24"/>
        </w:rPr>
        <w:t xml:space="preserve"> </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红外热成像 3</w:t>
      </w:r>
      <w:r>
        <w:rPr>
          <w:rFonts w:ascii="宋体" w:eastAsia="宋体" w:hAnsi="宋体" w:hint="eastAsia"/>
          <w:sz w:val="24"/>
          <w:szCs w:val="24"/>
        </w:rPr>
        <w:t>、</w:t>
      </w:r>
      <w:r>
        <w:rPr>
          <w:rFonts w:ascii="宋体" w:eastAsia="宋体" w:hAnsi="宋体"/>
          <w:sz w:val="24"/>
          <w:szCs w:val="24"/>
        </w:rPr>
        <w:t>局部</w:t>
      </w:r>
    </w:p>
    <w:p w:rsidR="00765117" w:rsidRDefault="00765117" w:rsidP="00765117">
      <w:pPr>
        <w:spacing w:line="360" w:lineRule="auto"/>
        <w:rPr>
          <w:rFonts w:ascii="宋体" w:eastAsia="宋体" w:hAnsi="宋体"/>
          <w:sz w:val="24"/>
          <w:szCs w:val="24"/>
        </w:rPr>
      </w:pPr>
      <w:r>
        <w:rPr>
          <w:rFonts w:ascii="宋体" w:eastAsia="宋体" w:hAnsi="宋体"/>
          <w:sz w:val="24"/>
          <w:szCs w:val="24"/>
        </w:rPr>
        <w:t>相机编号按相机类型顺序编号，固定为两位长度，不足两位加零补位示例：20180725123659235_大西高铁_上行_CRH2237_07_01.mp4</w:t>
      </w:r>
    </w:p>
    <w:p w:rsidR="00765117" w:rsidRDefault="00765117" w:rsidP="00765117">
      <w:pPr>
        <w:spacing w:line="360" w:lineRule="auto"/>
        <w:rPr>
          <w:rFonts w:ascii="宋体" w:eastAsia="宋体" w:hAnsi="宋体"/>
          <w:b/>
          <w:sz w:val="24"/>
          <w:szCs w:val="24"/>
        </w:rPr>
      </w:pPr>
      <w:r>
        <w:rPr>
          <w:rFonts w:ascii="宋体" w:eastAsia="宋体" w:hAnsi="宋体"/>
          <w:b/>
          <w:sz w:val="24"/>
          <w:szCs w:val="24"/>
        </w:rPr>
        <w:lastRenderedPageBreak/>
        <w:t>E.视频文件相关几何参数与定位信息</w:t>
      </w:r>
    </w:p>
    <w:p w:rsidR="00765117" w:rsidRDefault="00765117" w:rsidP="00765117">
      <w:pPr>
        <w:spacing w:line="360" w:lineRule="auto"/>
        <w:rPr>
          <w:rFonts w:ascii="宋体" w:eastAsia="宋体" w:hAnsi="宋体"/>
          <w:b/>
          <w:sz w:val="24"/>
          <w:szCs w:val="24"/>
        </w:rPr>
      </w:pPr>
    </w:p>
    <w:p w:rsidR="00765117" w:rsidRDefault="00765117" w:rsidP="00765117">
      <w:pPr>
        <w:spacing w:line="360" w:lineRule="auto"/>
        <w:jc w:val="center"/>
        <w:rPr>
          <w:rFonts w:ascii="宋体" w:eastAsia="宋体" w:hAnsi="宋体"/>
          <w:szCs w:val="21"/>
        </w:rPr>
      </w:pPr>
      <w:r>
        <w:rPr>
          <w:rFonts w:ascii="宋体" w:eastAsia="宋体" w:hAnsi="宋体" w:hint="eastAsia"/>
          <w:szCs w:val="21"/>
        </w:rPr>
        <w:t>表</w:t>
      </w:r>
      <w:r>
        <w:rPr>
          <w:rFonts w:ascii="宋体" w:eastAsia="宋体" w:hAnsi="宋体"/>
          <w:szCs w:val="21"/>
        </w:rPr>
        <w:t>5</w:t>
      </w:r>
      <w:r>
        <w:rPr>
          <w:rFonts w:ascii="宋体" w:eastAsia="宋体" w:hAnsi="宋体" w:hint="eastAsia"/>
          <w:szCs w:val="21"/>
        </w:rPr>
        <w:t>-</w:t>
      </w:r>
      <w:r>
        <w:rPr>
          <w:rFonts w:ascii="宋体" w:eastAsia="宋体" w:hAnsi="宋体"/>
          <w:szCs w:val="21"/>
        </w:rPr>
        <w:t>1</w:t>
      </w:r>
      <w:r>
        <w:rPr>
          <w:rFonts w:ascii="宋体" w:eastAsia="宋体" w:hAnsi="宋体" w:hint="eastAsia"/>
          <w:szCs w:val="21"/>
        </w:rPr>
        <w:t>-</w:t>
      </w:r>
      <w:r>
        <w:rPr>
          <w:rFonts w:ascii="宋体" w:eastAsia="宋体" w:hAnsi="宋体"/>
          <w:szCs w:val="21"/>
        </w:rPr>
        <w:t>4  Location.json表</w:t>
      </w:r>
    </w:p>
    <w:tbl>
      <w:tblPr>
        <w:tblW w:w="5000" w:type="pct"/>
        <w:jc w:val="center"/>
        <w:tblLook w:val="04A0" w:firstRow="1" w:lastRow="0" w:firstColumn="1" w:lastColumn="0" w:noHBand="0" w:noVBand="1"/>
      </w:tblPr>
      <w:tblGrid>
        <w:gridCol w:w="2298"/>
        <w:gridCol w:w="2296"/>
        <w:gridCol w:w="3702"/>
      </w:tblGrid>
      <w:tr w:rsidR="00765117" w:rsidTr="00FC7271">
        <w:trPr>
          <w:trHeight w:val="675"/>
          <w:jc w:val="center"/>
        </w:trPr>
        <w:tc>
          <w:tcPr>
            <w:tcW w:w="5000" w:type="pct"/>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Location.json</w:t>
            </w:r>
          </w:p>
        </w:tc>
      </w:tr>
      <w:tr w:rsidR="00765117" w:rsidTr="00FC7271">
        <w:trPr>
          <w:trHeight w:val="280"/>
          <w:jc w:val="center"/>
        </w:trPr>
        <w:tc>
          <w:tcPr>
            <w:tcW w:w="1385" w:type="pct"/>
            <w:tcBorders>
              <w:top w:val="nil"/>
              <w:left w:val="single" w:sz="4" w:space="0" w:color="auto"/>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字段名</w:t>
            </w:r>
          </w:p>
        </w:tc>
        <w:tc>
          <w:tcPr>
            <w:tcW w:w="1384" w:type="pct"/>
            <w:tcBorders>
              <w:top w:val="nil"/>
              <w:left w:val="nil"/>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数据类型</w:t>
            </w:r>
          </w:p>
        </w:tc>
        <w:tc>
          <w:tcPr>
            <w:tcW w:w="2231" w:type="pct"/>
            <w:tcBorders>
              <w:top w:val="nil"/>
              <w:left w:val="nil"/>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字段说明</w:t>
            </w:r>
          </w:p>
        </w:tc>
      </w:tr>
      <w:tr w:rsidR="00765117" w:rsidTr="00FC7271">
        <w:trPr>
          <w:trHeight w:val="28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lineName</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线路名</w:t>
            </w:r>
          </w:p>
        </w:tc>
      </w:tr>
      <w:tr w:rsidR="00765117" w:rsidTr="00FC7271">
        <w:trPr>
          <w:trHeight w:val="54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direction</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行别</w:t>
            </w:r>
          </w:p>
        </w:tc>
      </w:tr>
      <w:tr w:rsidR="00765117" w:rsidTr="00FC7271">
        <w:trPr>
          <w:trHeight w:val="28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poleNo</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杆号</w:t>
            </w:r>
          </w:p>
        </w:tc>
      </w:tr>
      <w:tr w:rsidR="00765117" w:rsidTr="00FC7271">
        <w:trPr>
          <w:trHeight w:val="28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km</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公里标（单位：m）</w:t>
            </w:r>
          </w:p>
        </w:tc>
      </w:tr>
      <w:tr w:rsidR="00765117" w:rsidTr="00FC7271">
        <w:trPr>
          <w:trHeight w:val="81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date</w:t>
            </w:r>
          </w:p>
        </w:tc>
        <w:tc>
          <w:tcPr>
            <w:tcW w:w="1384" w:type="pct"/>
            <w:tcBorders>
              <w:top w:val="nil"/>
              <w:left w:val="nil"/>
              <w:bottom w:val="single" w:sz="4" w:space="0" w:color="auto"/>
              <w:right w:val="single" w:sz="4" w:space="0" w:color="auto"/>
            </w:tcBorders>
            <w:shd w:val="clear" w:color="auto" w:fill="auto"/>
            <w:vAlign w:val="center"/>
          </w:tcPr>
          <w:p w:rsidR="00765117" w:rsidRDefault="005A1097" w:rsidP="00FC7271">
            <w:pPr>
              <w:widowControl/>
              <w:spacing w:line="360" w:lineRule="auto"/>
              <w:jc w:val="center"/>
              <w:rPr>
                <w:rFonts w:ascii="宋体" w:eastAsia="宋体" w:hAnsi="宋体" w:cs="宋体"/>
                <w:color w:val="000000"/>
                <w:kern w:val="0"/>
                <w:sz w:val="24"/>
                <w:szCs w:val="24"/>
              </w:rPr>
            </w:pPr>
            <w:r w:rsidRPr="00AC55DD">
              <w:rPr>
                <w:rFonts w:ascii="宋体" w:eastAsia="宋体" w:hAnsi="宋体" w:cs="宋体" w:hint="eastAsia"/>
                <w:color w:val="FF0000"/>
                <w:kern w:val="0"/>
                <w:sz w:val="24"/>
                <w:szCs w:val="24"/>
              </w:rPr>
              <w:t>String</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检测日期时间</w:t>
            </w:r>
            <w:r>
              <w:rPr>
                <w:rFonts w:ascii="宋体" w:eastAsia="宋体" w:hAnsi="宋体" w:cs="宋体" w:hint="eastAsia"/>
                <w:color w:val="000000"/>
                <w:kern w:val="0"/>
                <w:sz w:val="24"/>
                <w:szCs w:val="24"/>
              </w:rPr>
              <w:br/>
              <w:t>(yyyy/MM/dd hh24:mi:ss)</w:t>
            </w:r>
          </w:p>
        </w:tc>
      </w:tr>
      <w:tr w:rsidR="00765117" w:rsidTr="00FC7271">
        <w:trPr>
          <w:trHeight w:val="28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trainNo</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车号</w:t>
            </w:r>
          </w:p>
        </w:tc>
      </w:tr>
      <w:tr w:rsidR="00765117" w:rsidTr="00FC7271">
        <w:trPr>
          <w:trHeight w:val="28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seat</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弓位置</w:t>
            </w:r>
          </w:p>
        </w:tc>
      </w:tr>
      <w:tr w:rsidR="00765117" w:rsidTr="00FC7271">
        <w:trPr>
          <w:trHeight w:val="28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speed</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速度（单位：km/h）</w:t>
            </w:r>
          </w:p>
        </w:tc>
      </w:tr>
      <w:tr w:rsidR="00765117" w:rsidTr="00FC7271">
        <w:trPr>
          <w:trHeight w:val="54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net_t</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接触网温度(单位：℃)</w:t>
            </w:r>
          </w:p>
        </w:tc>
      </w:tr>
      <w:tr w:rsidR="00765117" w:rsidTr="00FC7271">
        <w:trPr>
          <w:trHeight w:val="28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env_t</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环境温度(单位：℃)</w:t>
            </w:r>
          </w:p>
        </w:tc>
      </w:tr>
      <w:tr w:rsidR="00765117" w:rsidTr="00FC7271">
        <w:trPr>
          <w:trHeight w:val="28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height</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导高值(单位：mm)</w:t>
            </w:r>
          </w:p>
        </w:tc>
      </w:tr>
      <w:tr w:rsidR="00765117" w:rsidTr="00FC7271">
        <w:trPr>
          <w:trHeight w:val="28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stagger</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拉出值(单位：mm)</w:t>
            </w:r>
          </w:p>
        </w:tc>
      </w:tr>
      <w:tr w:rsidR="00765117" w:rsidTr="00FC7271">
        <w:trPr>
          <w:trHeight w:val="54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heightdiff</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双支接触线高度差(单位：mm)</w:t>
            </w:r>
          </w:p>
        </w:tc>
      </w:tr>
      <w:tr w:rsidR="00765117" w:rsidTr="00FC7271">
        <w:trPr>
          <w:trHeight w:val="54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distance</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双支接触线水平距离(单位：mm)</w:t>
            </w:r>
          </w:p>
        </w:tc>
      </w:tr>
      <w:tr w:rsidR="00765117" w:rsidTr="00FC7271">
        <w:trPr>
          <w:trHeight w:val="28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区站</w:t>
            </w:r>
          </w:p>
        </w:tc>
      </w:tr>
      <w:tr w:rsidR="00765117" w:rsidTr="00FC7271">
        <w:trPr>
          <w:trHeight w:val="54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bridgeTunnel</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桥隧</w:t>
            </w:r>
          </w:p>
        </w:tc>
      </w:tr>
      <w:tr w:rsidR="00765117" w:rsidTr="00FC7271">
        <w:trPr>
          <w:trHeight w:val="54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Longitude</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经度</w:t>
            </w:r>
          </w:p>
        </w:tc>
      </w:tr>
      <w:tr w:rsidR="00765117" w:rsidTr="00FC7271">
        <w:trPr>
          <w:trHeight w:val="28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Latitude</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纬度</w:t>
            </w:r>
          </w:p>
        </w:tc>
      </w:tr>
      <w:tr w:rsidR="00765117" w:rsidTr="00FC7271">
        <w:trPr>
          <w:trHeight w:val="28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Gxgdd</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管辖供电段</w:t>
            </w:r>
          </w:p>
        </w:tc>
      </w:tr>
      <w:tr w:rsidR="00765117" w:rsidTr="00FC7271">
        <w:trPr>
          <w:trHeight w:val="540"/>
          <w:jc w:val="center"/>
        </w:trPr>
        <w:tc>
          <w:tcPr>
            <w:tcW w:w="1385" w:type="pc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SsRailway</w:t>
            </w:r>
          </w:p>
        </w:tc>
        <w:tc>
          <w:tcPr>
            <w:tcW w:w="1384"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2231" w:type="pct"/>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所属路局</w:t>
            </w:r>
          </w:p>
        </w:tc>
      </w:tr>
    </w:tbl>
    <w:p w:rsidR="00765117" w:rsidRDefault="00765117" w:rsidP="00765117">
      <w:pPr>
        <w:spacing w:line="360" w:lineRule="auto"/>
        <w:rPr>
          <w:rFonts w:ascii="宋体" w:eastAsia="宋体" w:hAnsi="宋体"/>
          <w:sz w:val="24"/>
          <w:szCs w:val="24"/>
        </w:rPr>
      </w:pPr>
      <w:r>
        <w:rPr>
          <w:rFonts w:ascii="宋体" w:eastAsia="宋体" w:hAnsi="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sz w:val="24"/>
          <w:szCs w:val="24"/>
        </w:rPr>
        <w:lastRenderedPageBreak/>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"lineName"</w:t>
      </w:r>
      <w:r>
        <w:rPr>
          <w:rFonts w:ascii="宋体" w:eastAsia="宋体" w:hAnsi="宋体" w:cs="Courier New"/>
          <w:sz w:val="24"/>
          <w:szCs w:val="24"/>
        </w:rPr>
        <w:t>:</w:t>
      </w:r>
      <w:r>
        <w:rPr>
          <w:rFonts w:ascii="宋体" w:eastAsia="宋体" w:hAnsi="宋体" w:cs="Courier New"/>
          <w:bCs/>
          <w:sz w:val="24"/>
          <w:szCs w:val="24"/>
        </w:rPr>
        <w:t>"</w:t>
      </w:r>
      <w:r>
        <w:rPr>
          <w:rFonts w:ascii="宋体" w:eastAsia="宋体" w:hAnsi="宋体" w:cs="宋体"/>
          <w:bCs/>
          <w:sz w:val="24"/>
          <w:szCs w:val="24"/>
        </w:rPr>
        <w:t>京广高速线</w:t>
      </w:r>
      <w:r>
        <w:rPr>
          <w:rFonts w:ascii="宋体" w:eastAsia="宋体" w:hAnsi="宋体" w:cs="Courier New"/>
          <w:bCs/>
          <w:sz w:val="24"/>
          <w:szCs w:val="24"/>
        </w:rPr>
        <w:t>"</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"direction"</w:t>
      </w:r>
      <w:r>
        <w:rPr>
          <w:rFonts w:ascii="宋体" w:eastAsia="宋体" w:hAnsi="宋体" w:cs="Courier New"/>
          <w:sz w:val="24"/>
          <w:szCs w:val="24"/>
        </w:rPr>
        <w:t>:</w:t>
      </w:r>
      <w:r>
        <w:rPr>
          <w:rFonts w:ascii="宋体" w:eastAsia="宋体" w:hAnsi="宋体" w:cs="Courier New"/>
          <w:bCs/>
          <w:sz w:val="24"/>
          <w:szCs w:val="24"/>
        </w:rPr>
        <w:t>"</w:t>
      </w:r>
      <w:r>
        <w:rPr>
          <w:rFonts w:ascii="宋体" w:eastAsia="宋体" w:hAnsi="宋体" w:cs="宋体"/>
          <w:bCs/>
          <w:sz w:val="24"/>
          <w:szCs w:val="24"/>
        </w:rPr>
        <w:t>上行</w:t>
      </w:r>
      <w:r>
        <w:rPr>
          <w:rFonts w:ascii="宋体" w:eastAsia="宋体" w:hAnsi="宋体" w:cs="Courier New"/>
          <w:bCs/>
          <w:sz w:val="24"/>
          <w:szCs w:val="24"/>
        </w:rPr>
        <w:t>"</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"poleNo"</w:t>
      </w:r>
      <w:r>
        <w:rPr>
          <w:rFonts w:ascii="宋体" w:eastAsia="宋体" w:hAnsi="宋体" w:cs="Courier New"/>
          <w:sz w:val="24"/>
          <w:szCs w:val="24"/>
        </w:rPr>
        <w:t>:</w:t>
      </w:r>
      <w:r>
        <w:rPr>
          <w:rFonts w:ascii="宋体" w:eastAsia="宋体" w:hAnsi="宋体" w:cs="Courier New"/>
          <w:bCs/>
          <w:sz w:val="24"/>
          <w:szCs w:val="24"/>
        </w:rPr>
        <w:t>"55"</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"km"</w:t>
      </w:r>
      <w:r>
        <w:rPr>
          <w:rFonts w:ascii="宋体" w:eastAsia="宋体" w:hAnsi="宋体" w:cs="Courier New"/>
          <w:sz w:val="24"/>
          <w:szCs w:val="24"/>
        </w:rPr>
        <w:t>:</w:t>
      </w:r>
      <w:r>
        <w:rPr>
          <w:rFonts w:ascii="宋体" w:eastAsia="宋体" w:hAnsi="宋体" w:cs="Courier New"/>
          <w:bCs/>
          <w:sz w:val="24"/>
          <w:szCs w:val="24"/>
        </w:rPr>
        <w:t>"30450"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"date"</w:t>
      </w:r>
      <w:r>
        <w:rPr>
          <w:rFonts w:ascii="宋体" w:eastAsia="宋体" w:hAnsi="宋体" w:cs="Courier New"/>
          <w:sz w:val="24"/>
          <w:szCs w:val="24"/>
        </w:rPr>
        <w:t>:</w:t>
      </w:r>
      <w:r>
        <w:rPr>
          <w:rFonts w:ascii="宋体" w:eastAsia="宋体" w:hAnsi="宋体" w:cs="Courier New"/>
          <w:bCs/>
          <w:sz w:val="24"/>
          <w:szCs w:val="24"/>
        </w:rPr>
        <w:t>"2018/12/02 01:05:29"</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"trainNo"</w:t>
      </w:r>
      <w:r>
        <w:rPr>
          <w:rFonts w:ascii="宋体" w:eastAsia="宋体" w:hAnsi="宋体" w:cs="Courier New"/>
          <w:sz w:val="24"/>
          <w:szCs w:val="24"/>
        </w:rPr>
        <w:t>:</w:t>
      </w:r>
      <w:r>
        <w:rPr>
          <w:rFonts w:ascii="宋体" w:eastAsia="宋体" w:hAnsi="宋体" w:cs="Courier New"/>
          <w:bCs/>
          <w:sz w:val="24"/>
          <w:szCs w:val="24"/>
        </w:rPr>
        <w:t>"CRH380A2907"</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"seat"</w:t>
      </w:r>
      <w:r>
        <w:rPr>
          <w:rFonts w:ascii="宋体" w:eastAsia="宋体" w:hAnsi="宋体" w:cs="Courier New"/>
          <w:sz w:val="24"/>
          <w:szCs w:val="24"/>
        </w:rPr>
        <w:t>:</w:t>
      </w:r>
      <w:r>
        <w:rPr>
          <w:rFonts w:ascii="宋体" w:eastAsia="宋体" w:hAnsi="宋体" w:cs="Courier New"/>
          <w:bCs/>
          <w:sz w:val="24"/>
          <w:szCs w:val="24"/>
        </w:rPr>
        <w:t>"4"</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"speed"</w:t>
      </w:r>
      <w:r>
        <w:rPr>
          <w:rFonts w:ascii="宋体" w:eastAsia="宋体" w:hAnsi="宋体" w:cs="Courier New"/>
          <w:sz w:val="24"/>
          <w:szCs w:val="24"/>
        </w:rPr>
        <w:t>:</w:t>
      </w:r>
      <w:r>
        <w:rPr>
          <w:rFonts w:ascii="宋体" w:eastAsia="宋体" w:hAnsi="宋体" w:cs="Courier New"/>
          <w:bCs/>
          <w:sz w:val="24"/>
          <w:szCs w:val="24"/>
        </w:rPr>
        <w:t>"150"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"net_t"</w:t>
      </w:r>
      <w:r>
        <w:rPr>
          <w:rFonts w:ascii="宋体" w:eastAsia="宋体" w:hAnsi="宋体" w:cs="Courier New"/>
          <w:sz w:val="24"/>
          <w:szCs w:val="24"/>
        </w:rPr>
        <w:t>:</w:t>
      </w:r>
      <w:r>
        <w:rPr>
          <w:rFonts w:ascii="宋体" w:eastAsia="宋体" w:hAnsi="宋体" w:cs="Courier New"/>
          <w:bCs/>
          <w:sz w:val="24"/>
          <w:szCs w:val="24"/>
        </w:rPr>
        <w:t>"180"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"env_t"</w:t>
      </w:r>
      <w:r>
        <w:rPr>
          <w:rFonts w:ascii="宋体" w:eastAsia="宋体" w:hAnsi="宋体" w:cs="Courier New"/>
          <w:sz w:val="24"/>
          <w:szCs w:val="24"/>
        </w:rPr>
        <w:t>:</w:t>
      </w:r>
      <w:r>
        <w:rPr>
          <w:rFonts w:ascii="宋体" w:eastAsia="宋体" w:hAnsi="宋体" w:cs="Courier New"/>
          <w:bCs/>
          <w:sz w:val="24"/>
          <w:szCs w:val="24"/>
        </w:rPr>
        <w:t>"29"</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"height"</w:t>
      </w:r>
      <w:r>
        <w:rPr>
          <w:rFonts w:ascii="宋体" w:eastAsia="宋体" w:hAnsi="宋体" w:cs="Courier New"/>
          <w:sz w:val="24"/>
          <w:szCs w:val="24"/>
        </w:rPr>
        <w:t>:</w:t>
      </w:r>
      <w:r>
        <w:rPr>
          <w:rFonts w:ascii="宋体" w:eastAsia="宋体" w:hAnsi="宋体" w:cs="Courier New"/>
          <w:bCs/>
          <w:sz w:val="24"/>
          <w:szCs w:val="24"/>
        </w:rPr>
        <w:t>"6500"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"stagger"</w:t>
      </w:r>
      <w:r>
        <w:rPr>
          <w:rFonts w:ascii="宋体" w:eastAsia="宋体" w:hAnsi="宋体" w:cs="Courier New"/>
          <w:sz w:val="24"/>
          <w:szCs w:val="24"/>
        </w:rPr>
        <w:t>:</w:t>
      </w:r>
      <w:r>
        <w:rPr>
          <w:rFonts w:ascii="宋体" w:eastAsia="宋体" w:hAnsi="宋体" w:cs="Courier New"/>
          <w:bCs/>
          <w:sz w:val="24"/>
          <w:szCs w:val="24"/>
        </w:rPr>
        <w:t>"480"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"heightdiff"</w:t>
      </w:r>
      <w:r>
        <w:rPr>
          <w:rFonts w:ascii="宋体" w:eastAsia="宋体" w:hAnsi="宋体" w:cs="Courier New"/>
          <w:sz w:val="24"/>
          <w:szCs w:val="24"/>
        </w:rPr>
        <w:t>:</w:t>
      </w:r>
      <w:r>
        <w:rPr>
          <w:rFonts w:ascii="宋体" w:eastAsia="宋体" w:hAnsi="宋体" w:cs="Courier New"/>
          <w:bCs/>
          <w:sz w:val="24"/>
          <w:szCs w:val="24"/>
        </w:rPr>
        <w:t>"-1"</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"distance"</w:t>
      </w:r>
      <w:r>
        <w:rPr>
          <w:rFonts w:ascii="宋体" w:eastAsia="宋体" w:hAnsi="宋体" w:cs="Courier New"/>
          <w:sz w:val="24"/>
          <w:szCs w:val="24"/>
        </w:rPr>
        <w:t>:</w:t>
      </w:r>
      <w:r>
        <w:rPr>
          <w:rFonts w:ascii="宋体" w:eastAsia="宋体" w:hAnsi="宋体" w:cs="Courier New"/>
          <w:bCs/>
          <w:sz w:val="24"/>
          <w:szCs w:val="24"/>
        </w:rPr>
        <w:t>"-1"</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"st"</w:t>
      </w:r>
      <w:r>
        <w:rPr>
          <w:rFonts w:ascii="宋体" w:eastAsia="宋体" w:hAnsi="宋体" w:cs="Courier New"/>
          <w:sz w:val="24"/>
          <w:szCs w:val="24"/>
        </w:rPr>
        <w:t>:</w:t>
      </w:r>
      <w:r>
        <w:rPr>
          <w:rFonts w:ascii="宋体" w:eastAsia="宋体" w:hAnsi="宋体" w:cs="Courier New"/>
          <w:bCs/>
          <w:sz w:val="24"/>
          <w:szCs w:val="24"/>
        </w:rPr>
        <w:t>"</w:t>
      </w:r>
      <w:r>
        <w:rPr>
          <w:rFonts w:ascii="宋体" w:eastAsia="宋体" w:hAnsi="宋体" w:cs="宋体"/>
          <w:bCs/>
          <w:sz w:val="24"/>
          <w:szCs w:val="24"/>
        </w:rPr>
        <w:t>衡阳东</w:t>
      </w:r>
      <w:r>
        <w:rPr>
          <w:rFonts w:ascii="宋体" w:eastAsia="宋体" w:hAnsi="宋体" w:cs="Courier New"/>
          <w:bCs/>
          <w:sz w:val="24"/>
          <w:szCs w:val="24"/>
        </w:rPr>
        <w:t>"</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"Longitude"</w:t>
      </w:r>
      <w:r>
        <w:rPr>
          <w:rFonts w:ascii="宋体" w:eastAsia="宋体" w:hAnsi="宋体" w:cs="Courier New"/>
          <w:sz w:val="24"/>
          <w:szCs w:val="24"/>
        </w:rPr>
        <w:t>:</w:t>
      </w:r>
      <w:r>
        <w:rPr>
          <w:rFonts w:ascii="宋体" w:eastAsia="宋体" w:hAnsi="宋体" w:cs="Courier New"/>
          <w:bCs/>
          <w:sz w:val="24"/>
          <w:szCs w:val="24"/>
        </w:rPr>
        <w:t>"123.383338"</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"Latitude"</w:t>
      </w:r>
      <w:r>
        <w:rPr>
          <w:rFonts w:ascii="宋体" w:eastAsia="宋体" w:hAnsi="宋体" w:cs="Courier New"/>
          <w:sz w:val="24"/>
          <w:szCs w:val="24"/>
        </w:rPr>
        <w:t>:</w:t>
      </w:r>
      <w:r>
        <w:rPr>
          <w:rFonts w:ascii="宋体" w:eastAsia="宋体" w:hAnsi="宋体" w:cs="Courier New"/>
          <w:bCs/>
          <w:sz w:val="24"/>
          <w:szCs w:val="24"/>
        </w:rPr>
        <w:t>"41.856128"</w:t>
      </w:r>
    </w:p>
    <w:p w:rsidR="00765117" w:rsidRDefault="00765117" w:rsidP="00765117">
      <w:pPr>
        <w:spacing w:line="360" w:lineRule="auto"/>
        <w:rPr>
          <w:rFonts w:ascii="宋体" w:eastAsia="宋体" w:hAnsi="宋体"/>
          <w:sz w:val="24"/>
          <w:szCs w:val="24"/>
        </w:rPr>
      </w:pP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"lineName"</w:t>
      </w:r>
      <w:r>
        <w:rPr>
          <w:rFonts w:ascii="宋体" w:eastAsia="宋体" w:hAnsi="宋体" w:cs="Courier New"/>
          <w:sz w:val="24"/>
          <w:szCs w:val="24"/>
        </w:rPr>
        <w:t>:</w:t>
      </w:r>
      <w:r>
        <w:rPr>
          <w:rFonts w:ascii="宋体" w:eastAsia="宋体" w:hAnsi="宋体" w:cs="Courier New"/>
          <w:bCs/>
          <w:sz w:val="24"/>
          <w:szCs w:val="24"/>
        </w:rPr>
        <w:t>"</w:t>
      </w:r>
      <w:r>
        <w:rPr>
          <w:rFonts w:ascii="宋体" w:eastAsia="宋体" w:hAnsi="宋体" w:cs="宋体"/>
          <w:bCs/>
          <w:sz w:val="24"/>
          <w:szCs w:val="24"/>
        </w:rPr>
        <w:t>京广高速线</w:t>
      </w:r>
      <w:r>
        <w:rPr>
          <w:rFonts w:ascii="宋体" w:eastAsia="宋体" w:hAnsi="宋体" w:cs="Courier New"/>
          <w:bCs/>
          <w:sz w:val="24"/>
          <w:szCs w:val="24"/>
        </w:rPr>
        <w:t>"</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"direction"</w:t>
      </w:r>
      <w:r>
        <w:rPr>
          <w:rFonts w:ascii="宋体" w:eastAsia="宋体" w:hAnsi="宋体" w:cs="Courier New"/>
          <w:sz w:val="24"/>
          <w:szCs w:val="24"/>
        </w:rPr>
        <w:t>:</w:t>
      </w:r>
      <w:r>
        <w:rPr>
          <w:rFonts w:ascii="宋体" w:eastAsia="宋体" w:hAnsi="宋体" w:cs="Courier New"/>
          <w:bCs/>
          <w:sz w:val="24"/>
          <w:szCs w:val="24"/>
        </w:rPr>
        <w:t>"</w:t>
      </w:r>
      <w:r>
        <w:rPr>
          <w:rFonts w:ascii="宋体" w:eastAsia="宋体" w:hAnsi="宋体" w:cs="宋体"/>
          <w:bCs/>
          <w:sz w:val="24"/>
          <w:szCs w:val="24"/>
        </w:rPr>
        <w:t>上行</w:t>
      </w:r>
      <w:r>
        <w:rPr>
          <w:rFonts w:ascii="宋体" w:eastAsia="宋体" w:hAnsi="宋体" w:cs="Courier New"/>
          <w:bCs/>
          <w:sz w:val="24"/>
          <w:szCs w:val="24"/>
        </w:rPr>
        <w:t>"</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"poleNo"</w:t>
      </w:r>
      <w:r>
        <w:rPr>
          <w:rFonts w:ascii="宋体" w:eastAsia="宋体" w:hAnsi="宋体" w:cs="Courier New"/>
          <w:sz w:val="24"/>
          <w:szCs w:val="24"/>
        </w:rPr>
        <w:t>:</w:t>
      </w:r>
      <w:r>
        <w:rPr>
          <w:rFonts w:ascii="宋体" w:eastAsia="宋体" w:hAnsi="宋体" w:cs="Courier New"/>
          <w:bCs/>
          <w:sz w:val="24"/>
          <w:szCs w:val="24"/>
        </w:rPr>
        <w:t>"55"</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"km"</w:t>
      </w:r>
      <w:r>
        <w:rPr>
          <w:rFonts w:ascii="宋体" w:eastAsia="宋体" w:hAnsi="宋体" w:cs="Courier New"/>
          <w:sz w:val="24"/>
          <w:szCs w:val="24"/>
        </w:rPr>
        <w:t>:</w:t>
      </w:r>
      <w:r>
        <w:rPr>
          <w:rFonts w:ascii="宋体" w:eastAsia="宋体" w:hAnsi="宋体" w:cs="Courier New"/>
          <w:bCs/>
          <w:sz w:val="24"/>
          <w:szCs w:val="24"/>
        </w:rPr>
        <w:t>"30450"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"date"</w:t>
      </w:r>
      <w:r>
        <w:rPr>
          <w:rFonts w:ascii="宋体" w:eastAsia="宋体" w:hAnsi="宋体" w:cs="Courier New"/>
          <w:sz w:val="24"/>
          <w:szCs w:val="24"/>
        </w:rPr>
        <w:t>:</w:t>
      </w:r>
      <w:r>
        <w:rPr>
          <w:rFonts w:ascii="宋体" w:eastAsia="宋体" w:hAnsi="宋体" w:cs="Courier New"/>
          <w:bCs/>
          <w:sz w:val="24"/>
          <w:szCs w:val="24"/>
        </w:rPr>
        <w:t>"2018/12/02 01:05:29"</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"trainNo"</w:t>
      </w:r>
      <w:r>
        <w:rPr>
          <w:rFonts w:ascii="宋体" w:eastAsia="宋体" w:hAnsi="宋体" w:cs="Courier New"/>
          <w:sz w:val="24"/>
          <w:szCs w:val="24"/>
        </w:rPr>
        <w:t>:</w:t>
      </w:r>
      <w:r>
        <w:rPr>
          <w:rFonts w:ascii="宋体" w:eastAsia="宋体" w:hAnsi="宋体" w:cs="Courier New"/>
          <w:bCs/>
          <w:sz w:val="24"/>
          <w:szCs w:val="24"/>
        </w:rPr>
        <w:t>"CRH380A2907"</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"seat"</w:t>
      </w:r>
      <w:r>
        <w:rPr>
          <w:rFonts w:ascii="宋体" w:eastAsia="宋体" w:hAnsi="宋体" w:cs="Courier New"/>
          <w:sz w:val="24"/>
          <w:szCs w:val="24"/>
        </w:rPr>
        <w:t>:</w:t>
      </w:r>
      <w:r>
        <w:rPr>
          <w:rFonts w:ascii="宋体" w:eastAsia="宋体" w:hAnsi="宋体" w:cs="Courier New"/>
          <w:bCs/>
          <w:sz w:val="24"/>
          <w:szCs w:val="24"/>
        </w:rPr>
        <w:t>"4"</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"speed"</w:t>
      </w:r>
      <w:r>
        <w:rPr>
          <w:rFonts w:ascii="宋体" w:eastAsia="宋体" w:hAnsi="宋体" w:cs="Courier New"/>
          <w:sz w:val="24"/>
          <w:szCs w:val="24"/>
        </w:rPr>
        <w:t>:</w:t>
      </w:r>
      <w:r>
        <w:rPr>
          <w:rFonts w:ascii="宋体" w:eastAsia="宋体" w:hAnsi="宋体" w:cs="Courier New"/>
          <w:bCs/>
          <w:sz w:val="24"/>
          <w:szCs w:val="24"/>
        </w:rPr>
        <w:t>"150"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"net_t"</w:t>
      </w:r>
      <w:r>
        <w:rPr>
          <w:rFonts w:ascii="宋体" w:eastAsia="宋体" w:hAnsi="宋体" w:cs="Courier New"/>
          <w:sz w:val="24"/>
          <w:szCs w:val="24"/>
        </w:rPr>
        <w:t>:</w:t>
      </w:r>
      <w:r>
        <w:rPr>
          <w:rFonts w:ascii="宋体" w:eastAsia="宋体" w:hAnsi="宋体" w:cs="Courier New"/>
          <w:bCs/>
          <w:sz w:val="24"/>
          <w:szCs w:val="24"/>
        </w:rPr>
        <w:t>"180"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lastRenderedPageBreak/>
        <w:t>"env_t"</w:t>
      </w:r>
      <w:r>
        <w:rPr>
          <w:rFonts w:ascii="宋体" w:eastAsia="宋体" w:hAnsi="宋体" w:cs="Courier New"/>
          <w:sz w:val="24"/>
          <w:szCs w:val="24"/>
        </w:rPr>
        <w:t>:</w:t>
      </w:r>
      <w:r>
        <w:rPr>
          <w:rFonts w:ascii="宋体" w:eastAsia="宋体" w:hAnsi="宋体" w:cs="Courier New"/>
          <w:bCs/>
          <w:sz w:val="24"/>
          <w:szCs w:val="24"/>
        </w:rPr>
        <w:t>"29"</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"height"</w:t>
      </w:r>
      <w:r>
        <w:rPr>
          <w:rFonts w:ascii="宋体" w:eastAsia="宋体" w:hAnsi="宋体" w:cs="Courier New"/>
          <w:sz w:val="24"/>
          <w:szCs w:val="24"/>
        </w:rPr>
        <w:t>:</w:t>
      </w:r>
      <w:r>
        <w:rPr>
          <w:rFonts w:ascii="宋体" w:eastAsia="宋体" w:hAnsi="宋体" w:cs="Courier New"/>
          <w:bCs/>
          <w:sz w:val="24"/>
          <w:szCs w:val="24"/>
        </w:rPr>
        <w:t>"6500"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"stagger"</w:t>
      </w:r>
      <w:r>
        <w:rPr>
          <w:rFonts w:ascii="宋体" w:eastAsia="宋体" w:hAnsi="宋体" w:cs="Courier New"/>
          <w:sz w:val="24"/>
          <w:szCs w:val="24"/>
        </w:rPr>
        <w:t>:</w:t>
      </w:r>
      <w:r>
        <w:rPr>
          <w:rFonts w:ascii="宋体" w:eastAsia="宋体" w:hAnsi="宋体" w:cs="Courier New"/>
          <w:bCs/>
          <w:sz w:val="24"/>
          <w:szCs w:val="24"/>
        </w:rPr>
        <w:t>"480"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"heightdiff"</w:t>
      </w:r>
      <w:r>
        <w:rPr>
          <w:rFonts w:ascii="宋体" w:eastAsia="宋体" w:hAnsi="宋体" w:cs="Courier New"/>
          <w:sz w:val="24"/>
          <w:szCs w:val="24"/>
        </w:rPr>
        <w:t>:</w:t>
      </w:r>
      <w:r>
        <w:rPr>
          <w:rFonts w:ascii="宋体" w:eastAsia="宋体" w:hAnsi="宋体" w:cs="Courier New"/>
          <w:bCs/>
          <w:sz w:val="24"/>
          <w:szCs w:val="24"/>
        </w:rPr>
        <w:t>"-1"</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"distance"</w:t>
      </w:r>
      <w:r>
        <w:rPr>
          <w:rFonts w:ascii="宋体" w:eastAsia="宋体" w:hAnsi="宋体" w:cs="Courier New"/>
          <w:sz w:val="24"/>
          <w:szCs w:val="24"/>
        </w:rPr>
        <w:t>:</w:t>
      </w:r>
      <w:r>
        <w:rPr>
          <w:rFonts w:ascii="宋体" w:eastAsia="宋体" w:hAnsi="宋体" w:cs="Courier New"/>
          <w:bCs/>
          <w:sz w:val="24"/>
          <w:szCs w:val="24"/>
        </w:rPr>
        <w:t>"-1"</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"st"</w:t>
      </w:r>
      <w:r>
        <w:rPr>
          <w:rFonts w:ascii="宋体" w:eastAsia="宋体" w:hAnsi="宋体" w:cs="Courier New"/>
          <w:sz w:val="24"/>
          <w:szCs w:val="24"/>
        </w:rPr>
        <w:t>:</w:t>
      </w:r>
      <w:r>
        <w:rPr>
          <w:rFonts w:ascii="宋体" w:eastAsia="宋体" w:hAnsi="宋体" w:cs="Courier New"/>
          <w:bCs/>
          <w:sz w:val="24"/>
          <w:szCs w:val="24"/>
        </w:rPr>
        <w:t>"</w:t>
      </w:r>
      <w:r>
        <w:rPr>
          <w:rFonts w:ascii="宋体" w:eastAsia="宋体" w:hAnsi="宋体" w:cs="宋体"/>
          <w:bCs/>
          <w:sz w:val="24"/>
          <w:szCs w:val="24"/>
        </w:rPr>
        <w:t>衡阳东</w:t>
      </w:r>
      <w:r>
        <w:rPr>
          <w:rFonts w:ascii="宋体" w:eastAsia="宋体" w:hAnsi="宋体" w:cs="Courier New"/>
          <w:bCs/>
          <w:sz w:val="24"/>
          <w:szCs w:val="24"/>
        </w:rPr>
        <w:t>"</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"Longitude"</w:t>
      </w:r>
      <w:r>
        <w:rPr>
          <w:rFonts w:ascii="宋体" w:eastAsia="宋体" w:hAnsi="宋体" w:cs="Courier New"/>
          <w:sz w:val="24"/>
          <w:szCs w:val="24"/>
        </w:rPr>
        <w:t>:</w:t>
      </w:r>
      <w:r>
        <w:rPr>
          <w:rFonts w:ascii="宋体" w:eastAsia="宋体" w:hAnsi="宋体" w:cs="Courier New"/>
          <w:bCs/>
          <w:sz w:val="24"/>
          <w:szCs w:val="24"/>
        </w:rPr>
        <w:t>"123.383338"</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"Latitude"</w:t>
      </w:r>
      <w:r>
        <w:rPr>
          <w:rFonts w:ascii="宋体" w:eastAsia="宋体" w:hAnsi="宋体" w:cs="Courier New"/>
          <w:sz w:val="24"/>
          <w:szCs w:val="24"/>
        </w:rPr>
        <w:t>:</w:t>
      </w:r>
      <w:r>
        <w:rPr>
          <w:rFonts w:ascii="宋体" w:eastAsia="宋体" w:hAnsi="宋体" w:cs="Courier New"/>
          <w:bCs/>
          <w:sz w:val="24"/>
          <w:szCs w:val="24"/>
        </w:rPr>
        <w:t>"41.856128"</w:t>
      </w:r>
    </w:p>
    <w:p w:rsidR="00765117" w:rsidRDefault="00765117" w:rsidP="00765117">
      <w:pPr>
        <w:spacing w:line="360" w:lineRule="auto"/>
        <w:rPr>
          <w:rFonts w:ascii="宋体" w:eastAsia="宋体" w:hAnsi="宋体"/>
          <w:sz w:val="24"/>
          <w:szCs w:val="24"/>
        </w:rPr>
      </w:pP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sz w:val="24"/>
          <w:szCs w:val="24"/>
        </w:rPr>
        <w:t>]</w:t>
      </w:r>
    </w:p>
    <w:p w:rsidR="00765117" w:rsidRDefault="00765117" w:rsidP="00765117">
      <w:pPr>
        <w:spacing w:line="360" w:lineRule="auto"/>
        <w:rPr>
          <w:rFonts w:ascii="宋体" w:eastAsia="宋体" w:hAnsi="宋体"/>
          <w:b/>
          <w:sz w:val="24"/>
        </w:rPr>
      </w:pPr>
      <w:r>
        <w:rPr>
          <w:rFonts w:ascii="宋体" w:eastAsia="宋体" w:hAnsi="宋体"/>
          <w:b/>
          <w:sz w:val="24"/>
        </w:rPr>
        <w:t>F.几何参数信息详细说明</w:t>
      </w:r>
    </w:p>
    <w:p w:rsidR="00765117" w:rsidRDefault="00765117" w:rsidP="00765117">
      <w:pPr>
        <w:spacing w:line="360" w:lineRule="auto"/>
        <w:rPr>
          <w:rFonts w:ascii="宋体" w:eastAsia="宋体" w:hAnsi="宋体"/>
          <w:b/>
          <w:sz w:val="24"/>
        </w:rPr>
      </w:pPr>
    </w:p>
    <w:p w:rsidR="00765117" w:rsidRDefault="00765117" w:rsidP="00765117">
      <w:pPr>
        <w:spacing w:line="360" w:lineRule="auto"/>
        <w:jc w:val="center"/>
        <w:rPr>
          <w:rFonts w:ascii="宋体" w:eastAsia="宋体" w:hAnsi="宋体"/>
          <w:szCs w:val="21"/>
        </w:rPr>
      </w:pPr>
      <w:r>
        <w:rPr>
          <w:rFonts w:ascii="宋体" w:eastAsia="宋体" w:hAnsi="宋体" w:hint="eastAsia"/>
          <w:szCs w:val="21"/>
        </w:rPr>
        <w:t>表</w:t>
      </w:r>
      <w:r>
        <w:rPr>
          <w:rFonts w:ascii="宋体" w:eastAsia="宋体" w:hAnsi="宋体"/>
          <w:szCs w:val="21"/>
        </w:rPr>
        <w:t>5</w:t>
      </w:r>
      <w:r>
        <w:rPr>
          <w:rFonts w:ascii="宋体" w:eastAsia="宋体" w:hAnsi="宋体" w:hint="eastAsia"/>
          <w:szCs w:val="21"/>
        </w:rPr>
        <w:t>-</w:t>
      </w:r>
      <w:r>
        <w:rPr>
          <w:rFonts w:ascii="宋体" w:eastAsia="宋体" w:hAnsi="宋体"/>
          <w:szCs w:val="21"/>
        </w:rPr>
        <w:t>1</w:t>
      </w:r>
      <w:r>
        <w:rPr>
          <w:rFonts w:ascii="宋体" w:eastAsia="宋体" w:hAnsi="宋体" w:hint="eastAsia"/>
          <w:szCs w:val="21"/>
        </w:rPr>
        <w:t>-</w:t>
      </w:r>
      <w:r>
        <w:rPr>
          <w:rFonts w:ascii="宋体" w:eastAsia="宋体" w:hAnsi="宋体"/>
          <w:szCs w:val="21"/>
        </w:rPr>
        <w:t>5  jhcs.json表</w:t>
      </w:r>
    </w:p>
    <w:tbl>
      <w:tblPr>
        <w:tblW w:w="8296" w:type="dxa"/>
        <w:jc w:val="center"/>
        <w:tblLayout w:type="fixed"/>
        <w:tblLook w:val="04A0" w:firstRow="1" w:lastRow="0" w:firstColumn="1" w:lastColumn="0" w:noHBand="0" w:noVBand="1"/>
      </w:tblPr>
      <w:tblGrid>
        <w:gridCol w:w="2489"/>
        <w:gridCol w:w="2938"/>
        <w:gridCol w:w="2869"/>
      </w:tblGrid>
      <w:tr w:rsidR="00765117" w:rsidTr="00FC7271">
        <w:trPr>
          <w:trHeight w:val="579"/>
          <w:jc w:val="center"/>
        </w:trPr>
        <w:tc>
          <w:tcPr>
            <w:tcW w:w="829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jhcs.json</w:t>
            </w:r>
          </w:p>
        </w:tc>
      </w:tr>
      <w:tr w:rsidR="00765117" w:rsidTr="00FC7271">
        <w:trPr>
          <w:trHeight w:val="639"/>
          <w:jc w:val="center"/>
        </w:trPr>
        <w:tc>
          <w:tcPr>
            <w:tcW w:w="248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字段名</w:t>
            </w:r>
          </w:p>
        </w:tc>
        <w:tc>
          <w:tcPr>
            <w:tcW w:w="2938" w:type="dxa"/>
            <w:tcBorders>
              <w:top w:val="nil"/>
              <w:left w:val="nil"/>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数据类型</w:t>
            </w:r>
          </w:p>
        </w:tc>
        <w:tc>
          <w:tcPr>
            <w:tcW w:w="2869" w:type="dxa"/>
            <w:tcBorders>
              <w:top w:val="nil"/>
              <w:left w:val="nil"/>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字段说明</w:t>
            </w:r>
          </w:p>
        </w:tc>
      </w:tr>
      <w:tr w:rsidR="00765117" w:rsidTr="00FC7271">
        <w:trPr>
          <w:trHeight w:val="540"/>
          <w:jc w:val="center"/>
        </w:trPr>
        <w:tc>
          <w:tcPr>
            <w:tcW w:w="2489"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Timestamp</w:t>
            </w:r>
          </w:p>
        </w:tc>
        <w:tc>
          <w:tcPr>
            <w:tcW w:w="2938" w:type="dxa"/>
            <w:tcBorders>
              <w:top w:val="nil"/>
              <w:left w:val="nil"/>
              <w:bottom w:val="single" w:sz="4" w:space="0" w:color="auto"/>
              <w:right w:val="single" w:sz="4" w:space="0" w:color="auto"/>
            </w:tcBorders>
            <w:shd w:val="clear" w:color="auto" w:fill="auto"/>
            <w:vAlign w:val="center"/>
          </w:tcPr>
          <w:p w:rsidR="00765117" w:rsidRDefault="00BF1549"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r>
              <w:rPr>
                <w:rFonts w:ascii="宋体" w:eastAsia="宋体" w:hAnsi="宋体" w:cs="宋体"/>
                <w:color w:val="000000"/>
                <w:kern w:val="0"/>
                <w:sz w:val="24"/>
                <w:szCs w:val="24"/>
              </w:rPr>
              <w:t>32</w:t>
            </w:r>
          </w:p>
        </w:tc>
        <w:tc>
          <w:tcPr>
            <w:tcW w:w="286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时间戳</w:t>
            </w:r>
          </w:p>
        </w:tc>
      </w:tr>
      <w:tr w:rsidR="00765117" w:rsidTr="00FC7271">
        <w:trPr>
          <w:trHeight w:val="280"/>
          <w:jc w:val="center"/>
        </w:trPr>
        <w:tc>
          <w:tcPr>
            <w:tcW w:w="2489"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Height</w:t>
            </w:r>
          </w:p>
        </w:tc>
        <w:tc>
          <w:tcPr>
            <w:tcW w:w="293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Double</w:t>
            </w:r>
          </w:p>
        </w:tc>
        <w:tc>
          <w:tcPr>
            <w:tcW w:w="286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导高值</w:t>
            </w:r>
          </w:p>
        </w:tc>
      </w:tr>
      <w:tr w:rsidR="00765117" w:rsidTr="00FC7271">
        <w:trPr>
          <w:trHeight w:val="280"/>
          <w:jc w:val="center"/>
        </w:trPr>
        <w:tc>
          <w:tcPr>
            <w:tcW w:w="2489"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Stagger</w:t>
            </w:r>
          </w:p>
        </w:tc>
        <w:tc>
          <w:tcPr>
            <w:tcW w:w="293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Double</w:t>
            </w:r>
          </w:p>
        </w:tc>
        <w:tc>
          <w:tcPr>
            <w:tcW w:w="286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拉出值</w:t>
            </w:r>
          </w:p>
        </w:tc>
      </w:tr>
    </w:tbl>
    <w:p w:rsidR="00765117" w:rsidRDefault="00765117" w:rsidP="00765117">
      <w:pPr>
        <w:spacing w:line="360" w:lineRule="auto"/>
        <w:rPr>
          <w:rFonts w:ascii="宋体" w:eastAsia="宋体" w:hAnsi="宋体"/>
          <w:sz w:val="22"/>
          <w:szCs w:val="20"/>
        </w:rPr>
      </w:pPr>
      <w:r>
        <w:rPr>
          <w:rFonts w:ascii="宋体" w:eastAsia="宋体" w:hAnsi="宋体"/>
          <w:sz w:val="24"/>
        </w:rPr>
        <w:t>jhcs.json示例</w:t>
      </w:r>
    </w:p>
    <w:p w:rsidR="00765117" w:rsidRDefault="00765117" w:rsidP="00765117">
      <w:pPr>
        <w:spacing w:line="360" w:lineRule="auto"/>
        <w:rPr>
          <w:rFonts w:ascii="宋体" w:eastAsia="宋体" w:hAnsi="宋体"/>
          <w:sz w:val="22"/>
          <w:szCs w:val="20"/>
        </w:rPr>
      </w:pPr>
      <w:r>
        <w:rPr>
          <w:rFonts w:ascii="宋体" w:eastAsia="宋体" w:hAnsi="宋体"/>
          <w:sz w:val="24"/>
        </w:rPr>
        <w:t>[</w:t>
      </w:r>
    </w:p>
    <w:p w:rsidR="00765117" w:rsidRDefault="00765117" w:rsidP="00765117">
      <w:pPr>
        <w:spacing w:line="360" w:lineRule="auto"/>
        <w:rPr>
          <w:rFonts w:ascii="宋体" w:eastAsia="宋体" w:hAnsi="宋体"/>
          <w:sz w:val="22"/>
          <w:szCs w:val="20"/>
        </w:rPr>
      </w:pPr>
      <w:r>
        <w:rPr>
          <w:rFonts w:ascii="宋体" w:eastAsia="宋体" w:hAnsi="宋体"/>
          <w:sz w:val="24"/>
        </w:rPr>
        <w:t>{</w:t>
      </w:r>
    </w:p>
    <w:p w:rsidR="00765117" w:rsidRDefault="00765117" w:rsidP="00765117">
      <w:pPr>
        <w:spacing w:line="360" w:lineRule="auto"/>
        <w:rPr>
          <w:rFonts w:ascii="宋体" w:eastAsia="宋体" w:hAnsi="宋体"/>
          <w:sz w:val="22"/>
          <w:szCs w:val="20"/>
        </w:rPr>
      </w:pPr>
      <w:r>
        <w:rPr>
          <w:rFonts w:ascii="宋体" w:eastAsia="宋体" w:hAnsi="宋体"/>
          <w:sz w:val="24"/>
        </w:rPr>
        <w:t>"</w:t>
      </w:r>
      <w:r>
        <w:rPr>
          <w:rFonts w:ascii="宋体" w:eastAsia="宋体" w:hAnsi="宋体"/>
          <w:sz w:val="24"/>
          <w:szCs w:val="21"/>
        </w:rPr>
        <w:t>Timestamp</w:t>
      </w:r>
      <w:r>
        <w:rPr>
          <w:rFonts w:ascii="宋体" w:eastAsia="宋体" w:hAnsi="宋体"/>
          <w:sz w:val="24"/>
        </w:rPr>
        <w:t>":</w:t>
      </w:r>
      <w:r>
        <w:rPr>
          <w:rFonts w:ascii="宋体" w:eastAsia="宋体" w:hAnsi="宋体"/>
          <w:sz w:val="24"/>
          <w:szCs w:val="21"/>
        </w:rPr>
        <w:t xml:space="preserve"> 1546854523340</w:t>
      </w:r>
      <w:r>
        <w:rPr>
          <w:rFonts w:ascii="宋体" w:eastAsia="宋体" w:hAnsi="宋体"/>
          <w:sz w:val="24"/>
        </w:rPr>
        <w:t>,</w:t>
      </w:r>
    </w:p>
    <w:p w:rsidR="00765117" w:rsidRDefault="00765117" w:rsidP="00765117">
      <w:pPr>
        <w:spacing w:line="360" w:lineRule="auto"/>
        <w:rPr>
          <w:rFonts w:ascii="宋体" w:eastAsia="宋体" w:hAnsi="宋体"/>
          <w:sz w:val="22"/>
          <w:szCs w:val="20"/>
        </w:rPr>
      </w:pPr>
      <w:r>
        <w:rPr>
          <w:rFonts w:ascii="宋体" w:eastAsia="宋体" w:hAnsi="宋体"/>
          <w:sz w:val="24"/>
        </w:rPr>
        <w:t>"Height": 30,</w:t>
      </w:r>
    </w:p>
    <w:p w:rsidR="00765117" w:rsidRDefault="00765117" w:rsidP="00765117">
      <w:pPr>
        <w:spacing w:line="360" w:lineRule="auto"/>
        <w:rPr>
          <w:rFonts w:ascii="宋体" w:eastAsia="宋体" w:hAnsi="宋体"/>
          <w:sz w:val="22"/>
          <w:szCs w:val="20"/>
        </w:rPr>
      </w:pPr>
      <w:r>
        <w:rPr>
          <w:rFonts w:ascii="宋体" w:eastAsia="宋体" w:hAnsi="宋体"/>
          <w:sz w:val="24"/>
        </w:rPr>
        <w:t>"Stagger": 20,</w:t>
      </w:r>
    </w:p>
    <w:p w:rsidR="00765117" w:rsidRDefault="00765117" w:rsidP="00765117">
      <w:pPr>
        <w:spacing w:line="360" w:lineRule="auto"/>
        <w:rPr>
          <w:rFonts w:ascii="宋体" w:eastAsia="宋体" w:hAnsi="宋体"/>
          <w:sz w:val="22"/>
          <w:szCs w:val="20"/>
        </w:rPr>
      </w:pPr>
      <w:r>
        <w:rPr>
          <w:rFonts w:ascii="宋体" w:eastAsia="宋体" w:hAnsi="宋体"/>
          <w:sz w:val="24"/>
        </w:rPr>
        <w:t>},</w:t>
      </w:r>
    </w:p>
    <w:p w:rsidR="00765117" w:rsidRDefault="00765117" w:rsidP="00765117">
      <w:pPr>
        <w:spacing w:line="360" w:lineRule="auto"/>
        <w:rPr>
          <w:rFonts w:ascii="宋体" w:eastAsia="宋体" w:hAnsi="宋体"/>
          <w:sz w:val="22"/>
          <w:szCs w:val="20"/>
        </w:rPr>
      </w:pPr>
      <w:r>
        <w:rPr>
          <w:rFonts w:ascii="宋体" w:eastAsia="宋体" w:hAnsi="宋体"/>
          <w:sz w:val="24"/>
        </w:rPr>
        <w:t>{</w:t>
      </w:r>
    </w:p>
    <w:p w:rsidR="00765117" w:rsidRDefault="00765117" w:rsidP="00765117">
      <w:pPr>
        <w:spacing w:line="360" w:lineRule="auto"/>
        <w:rPr>
          <w:rFonts w:ascii="宋体" w:eastAsia="宋体" w:hAnsi="宋体"/>
          <w:sz w:val="22"/>
          <w:szCs w:val="20"/>
        </w:rPr>
      </w:pPr>
      <w:r>
        <w:rPr>
          <w:rFonts w:ascii="宋体" w:eastAsia="宋体" w:hAnsi="宋体"/>
          <w:sz w:val="24"/>
        </w:rPr>
        <w:t>"</w:t>
      </w:r>
      <w:r>
        <w:rPr>
          <w:rFonts w:ascii="宋体" w:eastAsia="宋体" w:hAnsi="宋体"/>
          <w:sz w:val="24"/>
          <w:szCs w:val="21"/>
        </w:rPr>
        <w:t>timestamp</w:t>
      </w:r>
      <w:r>
        <w:rPr>
          <w:rFonts w:ascii="宋体" w:eastAsia="宋体" w:hAnsi="宋体"/>
          <w:sz w:val="24"/>
        </w:rPr>
        <w:t>":</w:t>
      </w:r>
      <w:r>
        <w:rPr>
          <w:rFonts w:ascii="宋体" w:eastAsia="宋体" w:hAnsi="宋体"/>
          <w:sz w:val="24"/>
          <w:szCs w:val="21"/>
        </w:rPr>
        <w:t xml:space="preserve"> 1546854523470</w:t>
      </w:r>
      <w:r>
        <w:rPr>
          <w:rFonts w:ascii="宋体" w:eastAsia="宋体" w:hAnsi="宋体"/>
          <w:sz w:val="24"/>
        </w:rPr>
        <w:t>,</w:t>
      </w:r>
    </w:p>
    <w:p w:rsidR="00765117" w:rsidRDefault="00765117" w:rsidP="00765117">
      <w:pPr>
        <w:spacing w:line="360" w:lineRule="auto"/>
        <w:rPr>
          <w:rFonts w:ascii="宋体" w:eastAsia="宋体" w:hAnsi="宋体"/>
          <w:sz w:val="22"/>
          <w:szCs w:val="20"/>
        </w:rPr>
      </w:pPr>
      <w:r>
        <w:rPr>
          <w:rFonts w:ascii="宋体" w:eastAsia="宋体" w:hAnsi="宋体"/>
          <w:sz w:val="24"/>
        </w:rPr>
        <w:t>"Height": 30,</w:t>
      </w:r>
    </w:p>
    <w:p w:rsidR="00765117" w:rsidRDefault="00765117" w:rsidP="00765117">
      <w:pPr>
        <w:spacing w:line="360" w:lineRule="auto"/>
        <w:rPr>
          <w:rFonts w:ascii="宋体" w:eastAsia="宋体" w:hAnsi="宋体"/>
          <w:sz w:val="22"/>
          <w:szCs w:val="20"/>
        </w:rPr>
      </w:pPr>
      <w:r>
        <w:rPr>
          <w:rFonts w:ascii="宋体" w:eastAsia="宋体" w:hAnsi="宋体"/>
          <w:sz w:val="24"/>
        </w:rPr>
        <w:t>"Stagger": 20,</w:t>
      </w:r>
    </w:p>
    <w:p w:rsidR="00765117" w:rsidRDefault="00765117" w:rsidP="00765117">
      <w:pPr>
        <w:spacing w:line="360" w:lineRule="auto"/>
        <w:rPr>
          <w:rFonts w:ascii="宋体" w:eastAsia="宋体" w:hAnsi="宋体"/>
          <w:sz w:val="22"/>
          <w:szCs w:val="20"/>
        </w:rPr>
      </w:pPr>
      <w:r>
        <w:rPr>
          <w:rFonts w:ascii="宋体" w:eastAsia="宋体" w:hAnsi="宋体"/>
          <w:sz w:val="24"/>
        </w:rPr>
        <w:lastRenderedPageBreak/>
        <w:t>}</w:t>
      </w:r>
    </w:p>
    <w:p w:rsidR="00765117" w:rsidRDefault="00765117" w:rsidP="00765117">
      <w:pPr>
        <w:spacing w:line="360" w:lineRule="auto"/>
        <w:rPr>
          <w:rFonts w:ascii="宋体" w:eastAsia="宋体" w:hAnsi="宋体"/>
          <w:sz w:val="22"/>
          <w:szCs w:val="20"/>
        </w:rPr>
      </w:pPr>
      <w:r>
        <w:rPr>
          <w:rFonts w:ascii="宋体" w:eastAsia="宋体" w:hAnsi="宋体"/>
          <w:sz w:val="24"/>
        </w:rPr>
        <w:t>//...... 示例缩略后面的</w:t>
      </w:r>
    </w:p>
    <w:p w:rsidR="00765117" w:rsidRDefault="00765117" w:rsidP="00765117">
      <w:pPr>
        <w:spacing w:line="360" w:lineRule="auto"/>
        <w:rPr>
          <w:rFonts w:ascii="宋体" w:eastAsia="宋体" w:hAnsi="宋体"/>
          <w:sz w:val="24"/>
        </w:rPr>
      </w:pPr>
      <w:r>
        <w:rPr>
          <w:rFonts w:ascii="宋体" w:eastAsia="宋体" w:hAnsi="宋体"/>
          <w:sz w:val="24"/>
        </w:rPr>
        <w:t>]</w:t>
      </w:r>
    </w:p>
    <w:p w:rsidR="00765117" w:rsidRDefault="00765117" w:rsidP="00765117">
      <w:pPr>
        <w:spacing w:line="360" w:lineRule="auto"/>
        <w:rPr>
          <w:rFonts w:ascii="宋体" w:eastAsia="宋体" w:hAnsi="宋体"/>
          <w:sz w:val="24"/>
        </w:rPr>
      </w:pPr>
    </w:p>
    <w:p w:rsidR="00765117" w:rsidRDefault="00765117" w:rsidP="00765117">
      <w:pPr>
        <w:pStyle w:val="2"/>
        <w:numPr>
          <w:ilvl w:val="1"/>
          <w:numId w:val="33"/>
        </w:numPr>
        <w:spacing w:line="360" w:lineRule="auto"/>
        <w:rPr>
          <w:rFonts w:ascii="宋体" w:eastAsia="宋体" w:hAnsi="宋体"/>
          <w:sz w:val="28"/>
        </w:rPr>
      </w:pPr>
      <w:bookmarkStart w:id="3" w:name="_Toc18575393"/>
      <w:r>
        <w:rPr>
          <w:rFonts w:ascii="宋体" w:eastAsia="宋体" w:hAnsi="宋体"/>
          <w:sz w:val="28"/>
        </w:rPr>
        <w:t xml:space="preserve"> </w:t>
      </w:r>
      <w:r>
        <w:rPr>
          <w:rFonts w:ascii="宋体" w:eastAsia="宋体" w:hAnsi="宋体" w:hint="eastAsia"/>
          <w:sz w:val="28"/>
        </w:rPr>
        <w:t>车载</w:t>
      </w:r>
      <w:r>
        <w:rPr>
          <w:rFonts w:ascii="宋体" w:eastAsia="宋体" w:hAnsi="宋体"/>
          <w:sz w:val="28"/>
        </w:rPr>
        <w:t>装置状态</w:t>
      </w:r>
      <w:r>
        <w:rPr>
          <w:rFonts w:ascii="宋体" w:eastAsia="宋体" w:hAnsi="宋体" w:hint="eastAsia"/>
          <w:sz w:val="28"/>
        </w:rPr>
        <w:t>数据包</w:t>
      </w:r>
      <w:r>
        <w:rPr>
          <w:rFonts w:ascii="宋体" w:eastAsia="宋体" w:hAnsi="宋体"/>
          <w:sz w:val="28"/>
        </w:rPr>
        <w:t>接口定义</w:t>
      </w:r>
      <w:bookmarkEnd w:id="3"/>
    </w:p>
    <w:p w:rsidR="00765117" w:rsidRDefault="00765117" w:rsidP="00765117">
      <w:pPr>
        <w:pStyle w:val="af5"/>
        <w:numPr>
          <w:ilvl w:val="0"/>
          <w:numId w:val="20"/>
        </w:numPr>
        <w:spacing w:line="360" w:lineRule="auto"/>
        <w:ind w:firstLineChars="0"/>
        <w:rPr>
          <w:rFonts w:ascii="宋体" w:eastAsia="宋体" w:hAnsi="宋体"/>
          <w:b/>
          <w:sz w:val="24"/>
        </w:rPr>
      </w:pPr>
      <w:r>
        <w:rPr>
          <w:rFonts w:ascii="宋体" w:eastAsia="宋体" w:hAnsi="宋体"/>
          <w:b/>
          <w:sz w:val="24"/>
        </w:rPr>
        <w:t>数据包定义</w:t>
      </w:r>
    </w:p>
    <w:p w:rsidR="00765117" w:rsidRDefault="00765117" w:rsidP="00765117">
      <w:pPr>
        <w:pStyle w:val="af5"/>
        <w:numPr>
          <w:ilvl w:val="0"/>
          <w:numId w:val="21"/>
        </w:numPr>
        <w:spacing w:line="360" w:lineRule="auto"/>
        <w:ind w:firstLineChars="0"/>
        <w:rPr>
          <w:rFonts w:ascii="宋体" w:eastAsia="宋体" w:hAnsi="宋体" w:cs="Wingdings"/>
          <w:sz w:val="24"/>
          <w:szCs w:val="24"/>
        </w:rPr>
      </w:pPr>
      <w:r>
        <w:rPr>
          <w:rFonts w:ascii="宋体" w:eastAsia="宋体" w:hAnsi="宋体" w:cs="宋体"/>
          <w:b/>
          <w:bCs/>
          <w:sz w:val="24"/>
          <w:szCs w:val="24"/>
        </w:rPr>
        <w:t>数据文件：</w:t>
      </w:r>
      <w:r>
        <w:rPr>
          <w:rFonts w:ascii="宋体" w:eastAsia="宋体" w:hAnsi="宋体" w:cs="Calibri"/>
          <w:sz w:val="24"/>
          <w:szCs w:val="24"/>
        </w:rPr>
        <w:t xml:space="preserve">3C </w:t>
      </w:r>
      <w:r>
        <w:rPr>
          <w:rFonts w:ascii="宋体" w:eastAsia="宋体" w:hAnsi="宋体" w:cs="宋体"/>
          <w:sz w:val="24"/>
          <w:szCs w:val="24"/>
        </w:rPr>
        <w:t>设备状态文件</w:t>
      </w:r>
    </w:p>
    <w:p w:rsidR="00765117" w:rsidRDefault="00765117" w:rsidP="00765117">
      <w:pPr>
        <w:pStyle w:val="af5"/>
        <w:numPr>
          <w:ilvl w:val="0"/>
          <w:numId w:val="21"/>
        </w:numPr>
        <w:spacing w:line="360" w:lineRule="auto"/>
        <w:ind w:firstLineChars="0"/>
        <w:rPr>
          <w:rFonts w:ascii="宋体" w:eastAsia="宋体" w:hAnsi="宋体" w:cs="Wingdings"/>
          <w:sz w:val="24"/>
          <w:szCs w:val="24"/>
        </w:rPr>
      </w:pPr>
      <w:r>
        <w:rPr>
          <w:rFonts w:ascii="宋体" w:eastAsia="宋体" w:hAnsi="宋体" w:cs="宋体"/>
          <w:b/>
          <w:bCs/>
          <w:sz w:val="24"/>
          <w:szCs w:val="24"/>
        </w:rPr>
        <w:t>数据文件命名规则：</w:t>
      </w:r>
      <w:r>
        <w:rPr>
          <w:rFonts w:ascii="宋体" w:eastAsia="宋体" w:hAnsi="宋体" w:cs="宋体"/>
          <w:sz w:val="24"/>
          <w:szCs w:val="24"/>
        </w:rPr>
        <w:t>检测时间</w:t>
      </w:r>
      <w:r>
        <w:rPr>
          <w:rFonts w:ascii="宋体" w:eastAsia="宋体" w:hAnsi="宋体" w:cs="Calibri"/>
          <w:sz w:val="24"/>
          <w:szCs w:val="24"/>
        </w:rPr>
        <w:t>_</w:t>
      </w:r>
      <w:r>
        <w:rPr>
          <w:rFonts w:ascii="宋体" w:eastAsia="宋体" w:hAnsi="宋体" w:cs="宋体"/>
          <w:sz w:val="24"/>
          <w:szCs w:val="24"/>
        </w:rPr>
        <w:t>车号</w:t>
      </w:r>
      <w:r>
        <w:rPr>
          <w:rFonts w:ascii="宋体" w:eastAsia="宋体" w:hAnsi="宋体" w:cs="Calibri"/>
          <w:sz w:val="24"/>
          <w:szCs w:val="24"/>
        </w:rPr>
        <w:t>_status</w:t>
      </w:r>
    </w:p>
    <w:p w:rsidR="00765117" w:rsidRDefault="00765117" w:rsidP="00765117">
      <w:pPr>
        <w:spacing w:line="360" w:lineRule="auto"/>
        <w:ind w:firstLine="420"/>
        <w:rPr>
          <w:rFonts w:ascii="宋体" w:eastAsia="宋体" w:hAnsi="宋体" w:cs="Wingdings"/>
          <w:sz w:val="24"/>
          <w:szCs w:val="24"/>
        </w:rPr>
      </w:pPr>
      <w:r>
        <w:rPr>
          <w:rFonts w:ascii="宋体" w:eastAsia="宋体" w:hAnsi="宋体" w:cs="宋体"/>
          <w:sz w:val="24"/>
          <w:szCs w:val="24"/>
        </w:rPr>
        <w:t>说明：检测时间格式</w:t>
      </w:r>
      <w:r>
        <w:rPr>
          <w:rFonts w:ascii="宋体" w:eastAsia="宋体" w:hAnsi="宋体" w:cs="Calibri"/>
          <w:sz w:val="24"/>
          <w:szCs w:val="24"/>
        </w:rPr>
        <w:t xml:space="preserve"> YYYYMMDDHHMMSSFFF</w:t>
      </w:r>
    </w:p>
    <w:p w:rsidR="00765117" w:rsidRDefault="00765117" w:rsidP="00765117">
      <w:pPr>
        <w:spacing w:line="360" w:lineRule="auto"/>
        <w:ind w:firstLine="420"/>
        <w:rPr>
          <w:rFonts w:ascii="宋体" w:eastAsia="宋体" w:hAnsi="宋体" w:cs="Wingdings"/>
          <w:sz w:val="24"/>
          <w:szCs w:val="24"/>
        </w:rPr>
      </w:pPr>
      <w:r>
        <w:rPr>
          <w:rFonts w:ascii="宋体" w:eastAsia="宋体" w:hAnsi="宋体" w:cs="宋体"/>
          <w:sz w:val="24"/>
          <w:szCs w:val="24"/>
        </w:rPr>
        <w:t>示例：</w:t>
      </w:r>
      <w:r>
        <w:rPr>
          <w:rFonts w:ascii="宋体" w:eastAsia="宋体" w:hAnsi="宋体"/>
          <w:sz w:val="24"/>
          <w:szCs w:val="24"/>
        </w:rPr>
        <w:t>20180725123659234_CRH380A2907_status.json</w:t>
      </w:r>
    </w:p>
    <w:p w:rsidR="00765117" w:rsidRDefault="00765117" w:rsidP="00765117">
      <w:pPr>
        <w:pStyle w:val="af5"/>
        <w:numPr>
          <w:ilvl w:val="0"/>
          <w:numId w:val="22"/>
        </w:numPr>
        <w:spacing w:line="360" w:lineRule="auto"/>
        <w:ind w:firstLineChars="0"/>
        <w:rPr>
          <w:rFonts w:ascii="宋体" w:eastAsia="宋体" w:hAnsi="宋体" w:cs="Wingdings"/>
          <w:sz w:val="24"/>
          <w:szCs w:val="24"/>
        </w:rPr>
      </w:pPr>
      <w:r>
        <w:rPr>
          <w:rFonts w:ascii="宋体" w:eastAsia="宋体" w:hAnsi="宋体" w:cs="宋体"/>
          <w:b/>
          <w:bCs/>
          <w:sz w:val="24"/>
          <w:szCs w:val="24"/>
        </w:rPr>
        <w:t>数据文件传输方式：</w:t>
      </w:r>
      <w:r>
        <w:rPr>
          <w:rFonts w:ascii="宋体" w:eastAsia="宋体" w:hAnsi="宋体" w:cs="宋体"/>
          <w:sz w:val="24"/>
          <w:szCs w:val="24"/>
        </w:rPr>
        <w:t>自动实时传输，通过有线或无线网络传输</w:t>
      </w:r>
    </w:p>
    <w:p w:rsidR="00765117" w:rsidRDefault="00765117" w:rsidP="00765117">
      <w:pPr>
        <w:spacing w:line="360" w:lineRule="auto"/>
        <w:rPr>
          <w:rFonts w:ascii="宋体" w:eastAsia="宋体" w:hAnsi="宋体"/>
          <w:sz w:val="22"/>
          <w:szCs w:val="20"/>
        </w:rPr>
      </w:pPr>
      <w:r>
        <w:rPr>
          <w:rFonts w:ascii="宋体" w:eastAsia="宋体" w:hAnsi="宋体"/>
          <w:sz w:val="24"/>
        </w:rPr>
        <w:t>各部分数据信息详细说明如下：</w:t>
      </w:r>
    </w:p>
    <w:p w:rsidR="00765117" w:rsidRDefault="00765117" w:rsidP="00765117">
      <w:pPr>
        <w:spacing w:line="360" w:lineRule="auto"/>
        <w:rPr>
          <w:rFonts w:ascii="宋体" w:eastAsia="宋体" w:hAnsi="宋体"/>
          <w:sz w:val="22"/>
          <w:szCs w:val="20"/>
        </w:rPr>
      </w:pPr>
      <w:r>
        <w:rPr>
          <w:rFonts w:ascii="宋体" w:eastAsia="宋体" w:hAnsi="宋体"/>
          <w:b/>
          <w:bCs/>
          <w:sz w:val="24"/>
        </w:rPr>
        <w:t>A.状态基本信息详细说明</w:t>
      </w:r>
    </w:p>
    <w:p w:rsidR="00765117" w:rsidRDefault="00765117" w:rsidP="00765117">
      <w:pPr>
        <w:spacing w:line="360" w:lineRule="auto"/>
        <w:rPr>
          <w:rFonts w:ascii="宋体" w:eastAsia="宋体" w:hAnsi="宋体"/>
          <w:sz w:val="24"/>
        </w:rPr>
      </w:pPr>
      <w:r>
        <w:rPr>
          <w:rFonts w:ascii="宋体" w:eastAsia="宋体" w:hAnsi="宋体"/>
          <w:sz w:val="24"/>
        </w:rPr>
        <w:t>文件格式（基本信息为必须提供的数据信息）：</w:t>
      </w:r>
    </w:p>
    <w:p w:rsidR="00765117" w:rsidRDefault="00765117" w:rsidP="00765117">
      <w:pPr>
        <w:spacing w:line="360" w:lineRule="auto"/>
        <w:rPr>
          <w:rFonts w:ascii="宋体" w:eastAsia="宋体" w:hAnsi="宋体"/>
          <w:sz w:val="24"/>
        </w:rPr>
      </w:pPr>
    </w:p>
    <w:p w:rsidR="00765117" w:rsidRDefault="00765117" w:rsidP="00765117">
      <w:pPr>
        <w:spacing w:line="360" w:lineRule="auto"/>
        <w:jc w:val="center"/>
        <w:rPr>
          <w:rFonts w:ascii="宋体" w:eastAsia="宋体" w:hAnsi="宋体"/>
        </w:rPr>
      </w:pPr>
      <w:r>
        <w:rPr>
          <w:rFonts w:ascii="宋体" w:eastAsia="宋体" w:hAnsi="宋体" w:hint="eastAsia"/>
        </w:rPr>
        <w:t>表</w:t>
      </w:r>
      <w:r>
        <w:rPr>
          <w:rFonts w:ascii="宋体" w:eastAsia="宋体" w:hAnsi="宋体"/>
        </w:rPr>
        <w:t>5</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 xml:space="preserve">2  </w:t>
      </w:r>
      <w:r>
        <w:rPr>
          <w:rFonts w:ascii="宋体" w:eastAsia="宋体" w:hAnsi="宋体" w:hint="eastAsia"/>
        </w:rPr>
        <w:t>文件格式</w:t>
      </w:r>
      <w:r>
        <w:rPr>
          <w:rFonts w:ascii="宋体" w:eastAsia="宋体" w:hAnsi="宋体"/>
        </w:rPr>
        <w:t>表</w:t>
      </w:r>
    </w:p>
    <w:tbl>
      <w:tblPr>
        <w:tblW w:w="9351" w:type="dxa"/>
        <w:jc w:val="center"/>
        <w:tblLayout w:type="fixed"/>
        <w:tblLook w:val="04A0" w:firstRow="1" w:lastRow="0" w:firstColumn="1" w:lastColumn="0" w:noHBand="0" w:noVBand="1"/>
      </w:tblPr>
      <w:tblGrid>
        <w:gridCol w:w="1479"/>
        <w:gridCol w:w="2060"/>
        <w:gridCol w:w="1418"/>
        <w:gridCol w:w="4394"/>
      </w:tblGrid>
      <w:tr w:rsidR="00765117" w:rsidTr="00F503D0">
        <w:trPr>
          <w:trHeight w:val="566"/>
          <w:jc w:val="center"/>
        </w:trPr>
        <w:tc>
          <w:tcPr>
            <w:tcW w:w="1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父节点</w:t>
            </w:r>
          </w:p>
        </w:tc>
        <w:tc>
          <w:tcPr>
            <w:tcW w:w="206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字段名</w:t>
            </w:r>
          </w:p>
        </w:tc>
        <w:tc>
          <w:tcPr>
            <w:tcW w:w="1418"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数据类型</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字段说明</w:t>
            </w:r>
          </w:p>
        </w:tc>
      </w:tr>
      <w:tr w:rsidR="00765117" w:rsidTr="00F503D0">
        <w:trPr>
          <w:trHeight w:val="280"/>
          <w:jc w:val="center"/>
        </w:trPr>
        <w:tc>
          <w:tcPr>
            <w:tcW w:w="1479" w:type="dxa"/>
            <w:vMerge w:val="restart"/>
            <w:tcBorders>
              <w:top w:val="nil"/>
              <w:left w:val="single" w:sz="4" w:space="0" w:color="auto"/>
              <w:bottom w:val="single" w:sz="4" w:space="0" w:color="000000"/>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B</w:t>
            </w:r>
            <w:r w:rsidR="00765117">
              <w:rPr>
                <w:rFonts w:ascii="宋体" w:eastAsia="宋体" w:hAnsi="宋体" w:cs="宋体" w:hint="eastAsia"/>
                <w:color w:val="000000"/>
                <w:kern w:val="0"/>
                <w:sz w:val="24"/>
                <w:szCs w:val="24"/>
              </w:rPr>
              <w:t>aseInfo</w:t>
            </w:r>
          </w:p>
        </w:tc>
        <w:tc>
          <w:tcPr>
            <w:tcW w:w="2060" w:type="dxa"/>
            <w:tcBorders>
              <w:top w:val="nil"/>
              <w:left w:val="nil"/>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L</w:t>
            </w:r>
            <w:r w:rsidR="00765117">
              <w:rPr>
                <w:rFonts w:ascii="宋体" w:eastAsia="宋体" w:hAnsi="宋体" w:cs="宋体" w:hint="eastAsia"/>
                <w:color w:val="000000"/>
                <w:kern w:val="0"/>
                <w:sz w:val="24"/>
                <w:szCs w:val="24"/>
              </w:rPr>
              <w:t>ineName</w:t>
            </w:r>
          </w:p>
        </w:tc>
        <w:tc>
          <w:tcPr>
            <w:tcW w:w="141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线路名</w:t>
            </w:r>
          </w:p>
        </w:tc>
      </w:tr>
      <w:tr w:rsidR="00765117" w:rsidTr="00F503D0">
        <w:trPr>
          <w:trHeight w:val="31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w:t>
            </w:r>
            <w:r w:rsidR="00765117">
              <w:rPr>
                <w:rFonts w:ascii="宋体" w:eastAsia="宋体" w:hAnsi="宋体" w:cs="宋体" w:hint="eastAsia"/>
                <w:color w:val="000000"/>
                <w:kern w:val="0"/>
                <w:sz w:val="24"/>
                <w:szCs w:val="24"/>
              </w:rPr>
              <w:t>irection</w:t>
            </w:r>
          </w:p>
        </w:tc>
        <w:tc>
          <w:tcPr>
            <w:tcW w:w="141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行别</w:t>
            </w:r>
          </w:p>
        </w:tc>
      </w:tr>
      <w:tr w:rsidR="00765117" w:rsidTr="00F503D0">
        <w:trPr>
          <w:trHeight w:val="31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w:t>
            </w:r>
            <w:r w:rsidR="00765117">
              <w:rPr>
                <w:rFonts w:ascii="宋体" w:eastAsia="宋体" w:hAnsi="宋体" w:cs="宋体" w:hint="eastAsia"/>
                <w:color w:val="000000"/>
                <w:kern w:val="0"/>
                <w:sz w:val="24"/>
                <w:szCs w:val="24"/>
              </w:rPr>
              <w:t>t</w:t>
            </w:r>
          </w:p>
        </w:tc>
        <w:tc>
          <w:tcPr>
            <w:tcW w:w="141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区站</w:t>
            </w:r>
          </w:p>
        </w:tc>
      </w:tr>
      <w:tr w:rsidR="00765117" w:rsidTr="00F503D0">
        <w:trPr>
          <w:trHeight w:val="31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B</w:t>
            </w:r>
            <w:r w:rsidR="00765117">
              <w:rPr>
                <w:rFonts w:ascii="宋体" w:eastAsia="宋体" w:hAnsi="宋体" w:cs="宋体" w:hint="eastAsia"/>
                <w:color w:val="000000"/>
                <w:kern w:val="0"/>
                <w:sz w:val="24"/>
                <w:szCs w:val="24"/>
              </w:rPr>
              <w:t>ridgeTunnel</w:t>
            </w:r>
          </w:p>
        </w:tc>
        <w:tc>
          <w:tcPr>
            <w:tcW w:w="141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桥隧</w:t>
            </w:r>
          </w:p>
        </w:tc>
      </w:tr>
      <w:tr w:rsidR="00765117" w:rsidTr="00F503D0">
        <w:trPr>
          <w:trHeight w:val="28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P</w:t>
            </w:r>
            <w:r w:rsidR="00765117">
              <w:rPr>
                <w:rFonts w:ascii="宋体" w:eastAsia="宋体" w:hAnsi="宋体" w:cs="宋体" w:hint="eastAsia"/>
                <w:color w:val="000000"/>
                <w:kern w:val="0"/>
                <w:sz w:val="24"/>
                <w:szCs w:val="24"/>
              </w:rPr>
              <w:t>oleNo</w:t>
            </w:r>
          </w:p>
        </w:tc>
        <w:tc>
          <w:tcPr>
            <w:tcW w:w="1418" w:type="dxa"/>
            <w:tcBorders>
              <w:top w:val="nil"/>
              <w:left w:val="nil"/>
              <w:bottom w:val="single" w:sz="4" w:space="0" w:color="auto"/>
              <w:right w:val="single" w:sz="4" w:space="0" w:color="auto"/>
            </w:tcBorders>
            <w:shd w:val="clear" w:color="auto" w:fill="auto"/>
            <w:vAlign w:val="center"/>
          </w:tcPr>
          <w:p w:rsidR="00765117" w:rsidRDefault="00D22D77" w:rsidP="00FC7271">
            <w:pPr>
              <w:widowControl/>
              <w:spacing w:line="360" w:lineRule="auto"/>
              <w:jc w:val="center"/>
              <w:rPr>
                <w:rFonts w:ascii="宋体" w:eastAsia="宋体" w:hAnsi="宋体" w:cs="宋体"/>
                <w:color w:val="000000"/>
                <w:kern w:val="0"/>
                <w:sz w:val="24"/>
                <w:szCs w:val="24"/>
              </w:rPr>
            </w:pPr>
            <w:r w:rsidRPr="00D22D77">
              <w:rPr>
                <w:rFonts w:ascii="宋体" w:eastAsia="宋体" w:hAnsi="宋体" w:cs="宋体" w:hint="eastAsia"/>
                <w:color w:val="FF0000"/>
                <w:kern w:val="0"/>
                <w:sz w:val="24"/>
                <w:szCs w:val="24"/>
              </w:rPr>
              <w:t>String</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杆号</w:t>
            </w:r>
          </w:p>
        </w:tc>
      </w:tr>
      <w:tr w:rsidR="00765117" w:rsidTr="00F503D0">
        <w:trPr>
          <w:trHeight w:val="468"/>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vMerge w:val="restart"/>
            <w:tcBorders>
              <w:top w:val="nil"/>
              <w:left w:val="single" w:sz="4" w:space="0" w:color="auto"/>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KM</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4394" w:type="dxa"/>
            <w:vMerge w:val="restar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公里标（单位：m）</w:t>
            </w:r>
          </w:p>
        </w:tc>
      </w:tr>
      <w:tr w:rsidR="00765117" w:rsidTr="00F503D0">
        <w:trPr>
          <w:trHeight w:val="468"/>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1418"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4394"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r>
      <w:tr w:rsidR="00765117" w:rsidTr="00F503D0">
        <w:trPr>
          <w:trHeight w:val="72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w:t>
            </w:r>
            <w:r w:rsidR="00765117">
              <w:rPr>
                <w:rFonts w:ascii="宋体" w:eastAsia="宋体" w:hAnsi="宋体" w:cs="宋体" w:hint="eastAsia"/>
                <w:color w:val="000000"/>
                <w:kern w:val="0"/>
                <w:sz w:val="24"/>
                <w:szCs w:val="24"/>
              </w:rPr>
              <w:t>ate</w:t>
            </w:r>
          </w:p>
        </w:tc>
        <w:tc>
          <w:tcPr>
            <w:tcW w:w="1418" w:type="dxa"/>
            <w:tcBorders>
              <w:top w:val="nil"/>
              <w:left w:val="nil"/>
              <w:bottom w:val="single" w:sz="4" w:space="0" w:color="auto"/>
              <w:right w:val="single" w:sz="4" w:space="0" w:color="auto"/>
            </w:tcBorders>
            <w:shd w:val="clear" w:color="auto" w:fill="auto"/>
            <w:vAlign w:val="center"/>
          </w:tcPr>
          <w:p w:rsidR="00765117" w:rsidRDefault="0019192A" w:rsidP="00FC7271">
            <w:pPr>
              <w:widowControl/>
              <w:spacing w:line="360" w:lineRule="auto"/>
              <w:jc w:val="center"/>
              <w:rPr>
                <w:rFonts w:ascii="宋体" w:eastAsia="宋体" w:hAnsi="宋体" w:cs="宋体"/>
                <w:color w:val="000000"/>
                <w:kern w:val="0"/>
                <w:sz w:val="24"/>
                <w:szCs w:val="24"/>
              </w:rPr>
            </w:pPr>
            <w:r w:rsidRPr="00AC55DD">
              <w:rPr>
                <w:rFonts w:ascii="宋体" w:eastAsia="宋体" w:hAnsi="宋体" w:cs="宋体" w:hint="eastAsia"/>
                <w:color w:val="FF0000"/>
                <w:kern w:val="0"/>
                <w:sz w:val="24"/>
                <w:szCs w:val="24"/>
              </w:rPr>
              <w:t>String</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检测日期时间(毫秒)</w:t>
            </w:r>
            <w:r>
              <w:rPr>
                <w:rFonts w:ascii="宋体" w:eastAsia="宋体" w:hAnsi="宋体" w:cs="宋体" w:hint="eastAsia"/>
                <w:color w:val="000000"/>
                <w:kern w:val="0"/>
                <w:sz w:val="24"/>
                <w:szCs w:val="24"/>
              </w:rPr>
              <w:br/>
              <w:t>(yyyy/MM/dd hh24:mi:ss ms)</w:t>
            </w:r>
          </w:p>
        </w:tc>
      </w:tr>
      <w:tr w:rsidR="00765117" w:rsidTr="00F503D0">
        <w:trPr>
          <w:trHeight w:val="30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T</w:t>
            </w:r>
            <w:r w:rsidR="00765117">
              <w:rPr>
                <w:rFonts w:ascii="宋体" w:eastAsia="宋体" w:hAnsi="宋体" w:cs="宋体" w:hint="eastAsia"/>
                <w:color w:val="000000"/>
                <w:kern w:val="0"/>
                <w:sz w:val="24"/>
                <w:szCs w:val="24"/>
              </w:rPr>
              <w:t>rainNo</w:t>
            </w:r>
          </w:p>
        </w:tc>
        <w:tc>
          <w:tcPr>
            <w:tcW w:w="141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4394" w:type="dxa"/>
            <w:tcBorders>
              <w:top w:val="nil"/>
              <w:left w:val="nil"/>
              <w:bottom w:val="single" w:sz="4" w:space="0" w:color="auto"/>
              <w:right w:val="single" w:sz="4" w:space="0" w:color="auto"/>
            </w:tcBorders>
            <w:shd w:val="clear" w:color="auto" w:fill="auto"/>
            <w:vAlign w:val="center"/>
          </w:tcPr>
          <w:p w:rsidR="00765117" w:rsidRDefault="00A5648D"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车型</w:t>
            </w:r>
            <w:r>
              <w:rPr>
                <w:rFonts w:ascii="宋体" w:eastAsia="宋体" w:hAnsi="宋体" w:cs="宋体"/>
                <w:color w:val="000000"/>
                <w:kern w:val="0"/>
                <w:sz w:val="24"/>
                <w:szCs w:val="24"/>
              </w:rPr>
              <w:t>-</w:t>
            </w:r>
            <w:r w:rsidR="00765117">
              <w:rPr>
                <w:rFonts w:ascii="宋体" w:eastAsia="宋体" w:hAnsi="宋体" w:cs="宋体" w:hint="eastAsia"/>
                <w:color w:val="000000"/>
                <w:kern w:val="0"/>
                <w:sz w:val="24"/>
                <w:szCs w:val="24"/>
              </w:rPr>
              <w:t>车号</w:t>
            </w:r>
          </w:p>
          <w:p w:rsidR="00A5648D" w:rsidRDefault="00A5648D"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CRH</w:t>
            </w:r>
            <w:r>
              <w:rPr>
                <w:rFonts w:ascii="宋体" w:eastAsia="宋体" w:hAnsi="宋体" w:cs="宋体"/>
                <w:color w:val="000000"/>
                <w:kern w:val="0"/>
                <w:sz w:val="24"/>
                <w:szCs w:val="24"/>
              </w:rPr>
              <w:t>2237-5526</w:t>
            </w:r>
          </w:p>
        </w:tc>
      </w:tr>
      <w:tr w:rsidR="00765117" w:rsidTr="00F503D0">
        <w:trPr>
          <w:trHeight w:val="28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w:t>
            </w:r>
            <w:r w:rsidR="00765117">
              <w:rPr>
                <w:rFonts w:ascii="宋体" w:eastAsia="宋体" w:hAnsi="宋体" w:cs="宋体" w:hint="eastAsia"/>
                <w:color w:val="000000"/>
                <w:kern w:val="0"/>
                <w:sz w:val="24"/>
                <w:szCs w:val="24"/>
              </w:rPr>
              <w:t>eat</w:t>
            </w:r>
          </w:p>
        </w:tc>
        <w:tc>
          <w:tcPr>
            <w:tcW w:w="141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弓位置</w:t>
            </w:r>
          </w:p>
        </w:tc>
      </w:tr>
      <w:tr w:rsidR="00765117" w:rsidTr="00F503D0">
        <w:trPr>
          <w:trHeight w:val="280"/>
          <w:jc w:val="center"/>
        </w:trPr>
        <w:tc>
          <w:tcPr>
            <w:tcW w:w="1479" w:type="dxa"/>
            <w:vMerge w:val="restart"/>
            <w:tcBorders>
              <w:top w:val="nil"/>
              <w:left w:val="single" w:sz="4" w:space="0" w:color="auto"/>
              <w:bottom w:val="single" w:sz="4" w:space="0" w:color="000000"/>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w:t>
            </w:r>
            <w:r w:rsidR="00765117">
              <w:rPr>
                <w:rFonts w:ascii="宋体" w:eastAsia="宋体" w:hAnsi="宋体" w:cs="宋体" w:hint="eastAsia"/>
                <w:color w:val="000000"/>
                <w:kern w:val="0"/>
                <w:sz w:val="24"/>
                <w:szCs w:val="24"/>
              </w:rPr>
              <w:t>tatusInfo</w:t>
            </w:r>
          </w:p>
        </w:tc>
        <w:tc>
          <w:tcPr>
            <w:tcW w:w="2060" w:type="dxa"/>
            <w:tcBorders>
              <w:top w:val="nil"/>
              <w:left w:val="nil"/>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B</w:t>
            </w:r>
            <w:r w:rsidR="00765117">
              <w:rPr>
                <w:rFonts w:ascii="宋体" w:eastAsia="宋体" w:hAnsi="宋体" w:cs="宋体" w:hint="eastAsia"/>
                <w:color w:val="000000"/>
                <w:kern w:val="0"/>
                <w:sz w:val="24"/>
                <w:szCs w:val="24"/>
              </w:rPr>
              <w:t>owStatus</w:t>
            </w:r>
          </w:p>
        </w:tc>
        <w:tc>
          <w:tcPr>
            <w:tcW w:w="141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弓状态（升弓、</w:t>
            </w:r>
            <w:r w:rsidR="00AE5BE6">
              <w:rPr>
                <w:rFonts w:ascii="宋体" w:eastAsia="宋体" w:hAnsi="宋体" w:cs="宋体" w:hint="eastAsia"/>
                <w:color w:val="000000"/>
                <w:kern w:val="0"/>
                <w:sz w:val="24"/>
                <w:szCs w:val="24"/>
              </w:rPr>
              <w:t>非升弓</w:t>
            </w:r>
            <w:r>
              <w:rPr>
                <w:rFonts w:ascii="宋体" w:eastAsia="宋体" w:hAnsi="宋体" w:cs="宋体" w:hint="eastAsia"/>
                <w:color w:val="000000"/>
                <w:kern w:val="0"/>
                <w:sz w:val="24"/>
                <w:szCs w:val="24"/>
              </w:rPr>
              <w:t>）</w:t>
            </w:r>
          </w:p>
        </w:tc>
      </w:tr>
      <w:tr w:rsidR="00765117" w:rsidTr="00F503D0">
        <w:trPr>
          <w:trHeight w:val="28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Longitude</w:t>
            </w:r>
          </w:p>
        </w:tc>
        <w:tc>
          <w:tcPr>
            <w:tcW w:w="141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经度</w:t>
            </w:r>
          </w:p>
        </w:tc>
      </w:tr>
      <w:tr w:rsidR="00765117" w:rsidTr="00F503D0">
        <w:trPr>
          <w:trHeight w:val="28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Latitude</w:t>
            </w:r>
          </w:p>
        </w:tc>
        <w:tc>
          <w:tcPr>
            <w:tcW w:w="141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纬度</w:t>
            </w:r>
          </w:p>
        </w:tc>
      </w:tr>
      <w:tr w:rsidR="00765117" w:rsidTr="00F503D0">
        <w:trPr>
          <w:trHeight w:val="48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SatellitesN</w:t>
            </w:r>
          </w:p>
        </w:tc>
        <w:tc>
          <w:tcPr>
            <w:tcW w:w="1418" w:type="dxa"/>
            <w:tcBorders>
              <w:top w:val="nil"/>
              <w:left w:val="nil"/>
              <w:bottom w:val="single" w:sz="4" w:space="0" w:color="auto"/>
              <w:right w:val="single" w:sz="4" w:space="0" w:color="auto"/>
            </w:tcBorders>
            <w:shd w:val="clear" w:color="auto" w:fill="auto"/>
            <w:vAlign w:val="center"/>
          </w:tcPr>
          <w:p w:rsidR="00765117" w:rsidRDefault="00FF1473"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r>
              <w:rPr>
                <w:rFonts w:ascii="宋体" w:eastAsia="宋体" w:hAnsi="宋体" w:cs="宋体"/>
                <w:color w:val="000000"/>
                <w:kern w:val="0"/>
                <w:sz w:val="24"/>
                <w:szCs w:val="24"/>
              </w:rPr>
              <w:t>32</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卫星数</w:t>
            </w:r>
          </w:p>
        </w:tc>
      </w:tr>
      <w:tr w:rsidR="00765117" w:rsidTr="00F503D0">
        <w:trPr>
          <w:trHeight w:val="48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TrainNumber</w:t>
            </w:r>
          </w:p>
        </w:tc>
        <w:tc>
          <w:tcPr>
            <w:tcW w:w="1418" w:type="dxa"/>
            <w:tcBorders>
              <w:top w:val="nil"/>
              <w:left w:val="nil"/>
              <w:bottom w:val="single" w:sz="4" w:space="0" w:color="auto"/>
              <w:right w:val="single" w:sz="4" w:space="0" w:color="auto"/>
            </w:tcBorders>
            <w:shd w:val="clear" w:color="auto" w:fill="auto"/>
            <w:vAlign w:val="center"/>
          </w:tcPr>
          <w:p w:rsidR="00765117" w:rsidRDefault="006C7FB8"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车次号</w:t>
            </w:r>
          </w:p>
        </w:tc>
      </w:tr>
      <w:tr w:rsidR="00765117" w:rsidTr="00F503D0">
        <w:trPr>
          <w:trHeight w:val="28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w:t>
            </w:r>
            <w:r w:rsidR="00765117">
              <w:rPr>
                <w:rFonts w:ascii="宋体" w:eastAsia="宋体" w:hAnsi="宋体" w:cs="宋体" w:hint="eastAsia"/>
                <w:color w:val="000000"/>
                <w:kern w:val="0"/>
                <w:sz w:val="24"/>
                <w:szCs w:val="24"/>
              </w:rPr>
              <w:t>peed</w:t>
            </w:r>
          </w:p>
        </w:tc>
        <w:tc>
          <w:tcPr>
            <w:tcW w:w="1418" w:type="dxa"/>
            <w:tcBorders>
              <w:top w:val="nil"/>
              <w:left w:val="nil"/>
              <w:bottom w:val="single" w:sz="4" w:space="0" w:color="auto"/>
              <w:right w:val="single" w:sz="4" w:space="0" w:color="auto"/>
            </w:tcBorders>
            <w:shd w:val="clear" w:color="auto" w:fill="auto"/>
            <w:vAlign w:val="center"/>
          </w:tcPr>
          <w:p w:rsidR="00765117" w:rsidRDefault="00185FA7" w:rsidP="00FC7271">
            <w:pPr>
              <w:widowControl/>
              <w:spacing w:line="360" w:lineRule="auto"/>
              <w:jc w:val="center"/>
              <w:rPr>
                <w:rFonts w:ascii="宋体" w:eastAsia="宋体" w:hAnsi="宋体" w:cs="宋体"/>
                <w:color w:val="000000"/>
                <w:kern w:val="0"/>
                <w:sz w:val="24"/>
                <w:szCs w:val="24"/>
              </w:rPr>
            </w:pPr>
            <w:r w:rsidRPr="00F07420">
              <w:rPr>
                <w:rFonts w:ascii="宋体" w:eastAsia="宋体" w:hAnsi="宋体" w:cs="宋体" w:hint="eastAsia"/>
                <w:color w:val="FF0000"/>
                <w:kern w:val="0"/>
                <w:sz w:val="24"/>
                <w:szCs w:val="24"/>
              </w:rPr>
              <w:t>Number</w:t>
            </w:r>
          </w:p>
        </w:tc>
        <w:tc>
          <w:tcPr>
            <w:tcW w:w="4394" w:type="dxa"/>
            <w:tcBorders>
              <w:top w:val="nil"/>
              <w:left w:val="nil"/>
              <w:bottom w:val="single" w:sz="4" w:space="0" w:color="auto"/>
              <w:right w:val="single" w:sz="4" w:space="0" w:color="auto"/>
            </w:tcBorders>
            <w:shd w:val="clear" w:color="auto" w:fill="auto"/>
            <w:vAlign w:val="center"/>
          </w:tcPr>
          <w:p w:rsidR="00765117" w:rsidRDefault="002A7119"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时速</w:t>
            </w:r>
            <w:r w:rsidR="00765117">
              <w:rPr>
                <w:rFonts w:ascii="宋体" w:eastAsia="宋体" w:hAnsi="宋体" w:cs="宋体" w:hint="eastAsia"/>
                <w:color w:val="000000"/>
                <w:kern w:val="0"/>
                <w:sz w:val="24"/>
                <w:szCs w:val="24"/>
              </w:rPr>
              <w:t>（单位：km/h）</w:t>
            </w:r>
          </w:p>
        </w:tc>
      </w:tr>
      <w:tr w:rsidR="00765117" w:rsidTr="00F503D0">
        <w:trPr>
          <w:trHeight w:val="28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w:t>
            </w:r>
            <w:r w:rsidR="00765117">
              <w:rPr>
                <w:rFonts w:ascii="宋体" w:eastAsia="宋体" w:hAnsi="宋体" w:cs="宋体" w:hint="eastAsia"/>
                <w:color w:val="000000"/>
                <w:kern w:val="0"/>
                <w:sz w:val="24"/>
                <w:szCs w:val="24"/>
              </w:rPr>
              <w:t>et_t</w:t>
            </w:r>
          </w:p>
        </w:tc>
        <w:tc>
          <w:tcPr>
            <w:tcW w:w="141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接触网温度(单位：℃)</w:t>
            </w:r>
          </w:p>
        </w:tc>
      </w:tr>
      <w:tr w:rsidR="00765117" w:rsidTr="00F503D0">
        <w:trPr>
          <w:trHeight w:val="468"/>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vMerge w:val="restart"/>
            <w:tcBorders>
              <w:top w:val="nil"/>
              <w:left w:val="single" w:sz="4" w:space="0" w:color="auto"/>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E</w:t>
            </w:r>
            <w:r w:rsidR="00765117">
              <w:rPr>
                <w:rFonts w:ascii="宋体" w:eastAsia="宋体" w:hAnsi="宋体" w:cs="宋体" w:hint="eastAsia"/>
                <w:color w:val="000000"/>
                <w:kern w:val="0"/>
                <w:sz w:val="24"/>
                <w:szCs w:val="24"/>
              </w:rPr>
              <w:t>nv_t</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4394" w:type="dxa"/>
            <w:vMerge w:val="restart"/>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环境温度(单位：℃)</w:t>
            </w:r>
          </w:p>
        </w:tc>
      </w:tr>
      <w:tr w:rsidR="00765117" w:rsidTr="00F503D0">
        <w:trPr>
          <w:trHeight w:val="468"/>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1418"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4394" w:type="dxa"/>
            <w:vMerge/>
            <w:tcBorders>
              <w:top w:val="nil"/>
              <w:left w:val="single" w:sz="4" w:space="0" w:color="auto"/>
              <w:bottom w:val="single" w:sz="4" w:space="0" w:color="auto"/>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r>
      <w:tr w:rsidR="00765117" w:rsidTr="00F503D0">
        <w:trPr>
          <w:trHeight w:val="28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H</w:t>
            </w:r>
            <w:r w:rsidR="00765117">
              <w:rPr>
                <w:rFonts w:ascii="宋体" w:eastAsia="宋体" w:hAnsi="宋体" w:cs="宋体" w:hint="eastAsia"/>
                <w:color w:val="000000"/>
                <w:kern w:val="0"/>
                <w:sz w:val="24"/>
                <w:szCs w:val="24"/>
              </w:rPr>
              <w:t>eight</w:t>
            </w:r>
          </w:p>
        </w:tc>
        <w:tc>
          <w:tcPr>
            <w:tcW w:w="1418" w:type="dxa"/>
            <w:tcBorders>
              <w:top w:val="nil"/>
              <w:left w:val="nil"/>
              <w:bottom w:val="single" w:sz="4" w:space="0" w:color="auto"/>
              <w:right w:val="single" w:sz="4" w:space="0" w:color="auto"/>
            </w:tcBorders>
            <w:shd w:val="clear" w:color="auto" w:fill="auto"/>
            <w:vAlign w:val="center"/>
          </w:tcPr>
          <w:p w:rsidR="00765117" w:rsidRDefault="0034633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r>
              <w:rPr>
                <w:rFonts w:ascii="宋体" w:eastAsia="宋体" w:hAnsi="宋体" w:cs="宋体"/>
                <w:color w:val="000000"/>
                <w:kern w:val="0"/>
                <w:sz w:val="24"/>
                <w:szCs w:val="24"/>
              </w:rPr>
              <w:t>32</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导高值(单位：mm)</w:t>
            </w:r>
          </w:p>
        </w:tc>
      </w:tr>
      <w:tr w:rsidR="00765117" w:rsidTr="00F503D0">
        <w:trPr>
          <w:trHeight w:val="28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w:t>
            </w:r>
            <w:r w:rsidR="00765117">
              <w:rPr>
                <w:rFonts w:ascii="宋体" w:eastAsia="宋体" w:hAnsi="宋体" w:cs="宋体" w:hint="eastAsia"/>
                <w:color w:val="000000"/>
                <w:kern w:val="0"/>
                <w:sz w:val="24"/>
                <w:szCs w:val="24"/>
              </w:rPr>
              <w:t>tagger</w:t>
            </w:r>
          </w:p>
        </w:tc>
        <w:tc>
          <w:tcPr>
            <w:tcW w:w="1418" w:type="dxa"/>
            <w:tcBorders>
              <w:top w:val="nil"/>
              <w:left w:val="nil"/>
              <w:bottom w:val="single" w:sz="4" w:space="0" w:color="auto"/>
              <w:right w:val="single" w:sz="4" w:space="0" w:color="auto"/>
            </w:tcBorders>
            <w:shd w:val="clear" w:color="auto" w:fill="auto"/>
            <w:vAlign w:val="center"/>
          </w:tcPr>
          <w:p w:rsidR="00765117" w:rsidRDefault="0034633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r>
              <w:rPr>
                <w:rFonts w:ascii="宋体" w:eastAsia="宋体" w:hAnsi="宋体" w:cs="宋体"/>
                <w:color w:val="000000"/>
                <w:kern w:val="0"/>
                <w:sz w:val="24"/>
                <w:szCs w:val="24"/>
              </w:rPr>
              <w:t>32</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拉出值(单位：mm)</w:t>
            </w:r>
          </w:p>
        </w:tc>
      </w:tr>
      <w:tr w:rsidR="00765117" w:rsidTr="00F503D0">
        <w:trPr>
          <w:trHeight w:val="48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H</w:t>
            </w:r>
            <w:r w:rsidR="00765117">
              <w:rPr>
                <w:rFonts w:ascii="宋体" w:eastAsia="宋体" w:hAnsi="宋体" w:cs="宋体" w:hint="eastAsia"/>
                <w:color w:val="000000"/>
                <w:kern w:val="0"/>
                <w:sz w:val="24"/>
                <w:szCs w:val="24"/>
              </w:rPr>
              <w:t>eightdiff</w:t>
            </w:r>
          </w:p>
        </w:tc>
        <w:tc>
          <w:tcPr>
            <w:tcW w:w="1418" w:type="dxa"/>
            <w:tcBorders>
              <w:top w:val="nil"/>
              <w:left w:val="nil"/>
              <w:bottom w:val="single" w:sz="4" w:space="0" w:color="auto"/>
              <w:right w:val="single" w:sz="4" w:space="0" w:color="auto"/>
            </w:tcBorders>
            <w:shd w:val="clear" w:color="auto" w:fill="auto"/>
            <w:vAlign w:val="center"/>
          </w:tcPr>
          <w:p w:rsidR="00765117" w:rsidRDefault="0034633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r>
              <w:rPr>
                <w:rFonts w:ascii="宋体" w:eastAsia="宋体" w:hAnsi="宋体" w:cs="宋体"/>
                <w:color w:val="000000"/>
                <w:kern w:val="0"/>
                <w:sz w:val="24"/>
                <w:szCs w:val="24"/>
              </w:rPr>
              <w:t>32</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双支接触线高度差(单位：mm)</w:t>
            </w:r>
          </w:p>
        </w:tc>
      </w:tr>
      <w:tr w:rsidR="00765117" w:rsidTr="00F503D0">
        <w:trPr>
          <w:trHeight w:val="48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w:t>
            </w:r>
            <w:r w:rsidR="00765117">
              <w:rPr>
                <w:rFonts w:ascii="宋体" w:eastAsia="宋体" w:hAnsi="宋体" w:cs="宋体" w:hint="eastAsia"/>
                <w:color w:val="000000"/>
                <w:kern w:val="0"/>
                <w:sz w:val="24"/>
                <w:szCs w:val="24"/>
              </w:rPr>
              <w:t>istance</w:t>
            </w:r>
          </w:p>
        </w:tc>
        <w:tc>
          <w:tcPr>
            <w:tcW w:w="1418" w:type="dxa"/>
            <w:tcBorders>
              <w:top w:val="nil"/>
              <w:left w:val="nil"/>
              <w:bottom w:val="single" w:sz="4" w:space="0" w:color="auto"/>
              <w:right w:val="single" w:sz="4" w:space="0" w:color="auto"/>
            </w:tcBorders>
            <w:shd w:val="clear" w:color="auto" w:fill="auto"/>
            <w:vAlign w:val="center"/>
          </w:tcPr>
          <w:p w:rsidR="00765117" w:rsidRDefault="0034633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r>
              <w:rPr>
                <w:rFonts w:ascii="宋体" w:eastAsia="宋体" w:hAnsi="宋体" w:cs="宋体"/>
                <w:color w:val="000000"/>
                <w:kern w:val="0"/>
                <w:sz w:val="24"/>
                <w:szCs w:val="24"/>
              </w:rPr>
              <w:t>32</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双支接触线水平距离(单位：mm)</w:t>
            </w:r>
          </w:p>
        </w:tc>
      </w:tr>
      <w:tr w:rsidR="00765117" w:rsidTr="00F503D0">
        <w:trPr>
          <w:trHeight w:val="28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CB2DDB" w:rsidP="00CB2DDB">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Evn</w:t>
            </w:r>
            <w:r>
              <w:rPr>
                <w:rFonts w:ascii="宋体" w:eastAsia="宋体" w:hAnsi="宋体" w:cs="宋体"/>
                <w:color w:val="000000"/>
                <w:kern w:val="0"/>
                <w:sz w:val="24"/>
                <w:szCs w:val="24"/>
              </w:rPr>
              <w:t>S</w:t>
            </w:r>
            <w:r w:rsidRPr="00CB2DDB">
              <w:rPr>
                <w:rFonts w:ascii="宋体" w:eastAsia="宋体" w:hAnsi="宋体" w:cs="宋体"/>
                <w:color w:val="000000"/>
                <w:kern w:val="0"/>
                <w:sz w:val="24"/>
                <w:szCs w:val="24"/>
              </w:rPr>
              <w:t>ensor</w:t>
            </w:r>
            <w:r>
              <w:rPr>
                <w:rFonts w:ascii="宋体" w:eastAsia="宋体" w:hAnsi="宋体" w:cs="宋体"/>
                <w:color w:val="000000"/>
                <w:kern w:val="0"/>
                <w:sz w:val="24"/>
                <w:szCs w:val="24"/>
              </w:rPr>
              <w:t>S</w:t>
            </w:r>
            <w:r w:rsidRPr="00CB2DDB">
              <w:rPr>
                <w:rFonts w:ascii="宋体" w:eastAsia="宋体" w:hAnsi="宋体" w:cs="宋体"/>
                <w:color w:val="000000"/>
                <w:kern w:val="0"/>
                <w:sz w:val="24"/>
                <w:szCs w:val="24"/>
              </w:rPr>
              <w:t>tatus</w:t>
            </w:r>
          </w:p>
        </w:tc>
        <w:tc>
          <w:tcPr>
            <w:tcW w:w="1418" w:type="dxa"/>
            <w:tcBorders>
              <w:top w:val="nil"/>
              <w:left w:val="nil"/>
              <w:bottom w:val="single" w:sz="4" w:space="0" w:color="auto"/>
              <w:right w:val="single" w:sz="4" w:space="0" w:color="auto"/>
            </w:tcBorders>
            <w:shd w:val="clear" w:color="auto" w:fill="auto"/>
            <w:vAlign w:val="center"/>
          </w:tcPr>
          <w:p w:rsidR="00765117" w:rsidRDefault="005478E3"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r>
              <w:rPr>
                <w:rFonts w:ascii="宋体" w:eastAsia="宋体" w:hAnsi="宋体" w:cs="宋体"/>
                <w:color w:val="000000"/>
                <w:kern w:val="0"/>
                <w:sz w:val="24"/>
                <w:szCs w:val="24"/>
              </w:rPr>
              <w:t>32</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环境温度传感器状态</w:t>
            </w:r>
          </w:p>
          <w:p w:rsidR="00EB7340" w:rsidRDefault="00EB7340"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1</w:t>
            </w:r>
            <w:r>
              <w:rPr>
                <w:rFonts w:ascii="宋体" w:eastAsia="宋体" w:hAnsi="宋体" w:cs="宋体" w:hint="eastAsia"/>
                <w:color w:val="000000"/>
                <w:kern w:val="0"/>
                <w:sz w:val="24"/>
                <w:szCs w:val="24"/>
              </w:rPr>
              <w:t>：正常，0：不正常</w:t>
            </w:r>
            <w:r>
              <w:rPr>
                <w:rFonts w:ascii="宋体" w:eastAsia="宋体" w:hAnsi="宋体" w:cs="宋体"/>
                <w:color w:val="000000"/>
                <w:kern w:val="0"/>
                <w:sz w:val="24"/>
                <w:szCs w:val="24"/>
              </w:rPr>
              <w:t>)</w:t>
            </w:r>
          </w:p>
        </w:tc>
      </w:tr>
      <w:tr w:rsidR="00765117" w:rsidTr="00F503D0">
        <w:trPr>
          <w:trHeight w:val="28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FFFFFF" w:themeFill="background1"/>
            <w:vAlign w:val="center"/>
          </w:tcPr>
          <w:p w:rsidR="00765117" w:rsidRDefault="00CB2DDB"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w:t>
            </w:r>
            <w:r w:rsidR="00765117">
              <w:rPr>
                <w:rFonts w:ascii="宋体" w:eastAsia="宋体" w:hAnsi="宋体" w:cs="宋体" w:hint="eastAsia"/>
                <w:color w:val="000000"/>
                <w:kern w:val="0"/>
                <w:sz w:val="24"/>
                <w:szCs w:val="24"/>
              </w:rPr>
              <w:t>tatus</w:t>
            </w:r>
          </w:p>
        </w:tc>
        <w:tc>
          <w:tcPr>
            <w:tcW w:w="1418" w:type="dxa"/>
            <w:tcBorders>
              <w:top w:val="nil"/>
              <w:left w:val="nil"/>
              <w:bottom w:val="single" w:sz="4" w:space="0" w:color="auto"/>
              <w:right w:val="single" w:sz="4" w:space="0" w:color="auto"/>
            </w:tcBorders>
            <w:shd w:val="clear" w:color="auto" w:fill="FFFFFF" w:themeFill="background1"/>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4394" w:type="dxa"/>
            <w:tcBorders>
              <w:top w:val="nil"/>
              <w:left w:val="nil"/>
              <w:bottom w:val="single" w:sz="4" w:space="0" w:color="auto"/>
              <w:right w:val="single" w:sz="4" w:space="0" w:color="auto"/>
            </w:tcBorders>
            <w:shd w:val="clear" w:color="auto" w:fill="FFFFFF" w:themeFill="background1"/>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当前设备状态</w:t>
            </w:r>
          </w:p>
        </w:tc>
      </w:tr>
      <w:tr w:rsidR="00765117" w:rsidTr="00F503D0">
        <w:trPr>
          <w:trHeight w:val="54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DeviceCompany</w:t>
            </w:r>
          </w:p>
        </w:tc>
        <w:tc>
          <w:tcPr>
            <w:tcW w:w="141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ind w:firstLineChars="100" w:firstLine="24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ind w:firstLineChars="600" w:firstLine="144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厂家</w:t>
            </w:r>
          </w:p>
        </w:tc>
      </w:tr>
      <w:tr w:rsidR="00765117" w:rsidTr="00F503D0">
        <w:trPr>
          <w:trHeight w:val="540"/>
          <w:jc w:val="center"/>
        </w:trPr>
        <w:tc>
          <w:tcPr>
            <w:tcW w:w="1479" w:type="dxa"/>
            <w:vMerge/>
            <w:tcBorders>
              <w:top w:val="nil"/>
              <w:left w:val="single" w:sz="4" w:space="0" w:color="auto"/>
              <w:bottom w:val="single" w:sz="4" w:space="0" w:color="000000"/>
              <w:right w:val="single" w:sz="4" w:space="0" w:color="auto"/>
            </w:tcBorders>
            <w:vAlign w:val="center"/>
          </w:tcPr>
          <w:p w:rsidR="00765117" w:rsidRDefault="00765117" w:rsidP="00FC7271">
            <w:pPr>
              <w:widowControl/>
              <w:spacing w:line="360" w:lineRule="auto"/>
              <w:jc w:val="left"/>
              <w:rPr>
                <w:rFonts w:ascii="宋体" w:eastAsia="宋体" w:hAnsi="宋体" w:cs="宋体"/>
                <w:color w:val="000000"/>
                <w:kern w:val="0"/>
                <w:sz w:val="24"/>
                <w:szCs w:val="24"/>
              </w:rPr>
            </w:pPr>
          </w:p>
        </w:tc>
        <w:tc>
          <w:tcPr>
            <w:tcW w:w="2060"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DeviceModel</w:t>
            </w:r>
          </w:p>
        </w:tc>
        <w:tc>
          <w:tcPr>
            <w:tcW w:w="141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ind w:firstLineChars="100" w:firstLine="24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4394"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ind w:firstLineChars="600" w:firstLine="144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型号</w:t>
            </w:r>
          </w:p>
        </w:tc>
      </w:tr>
    </w:tbl>
    <w:p w:rsidR="00FC7271" w:rsidRDefault="00FC7271" w:rsidP="00765117">
      <w:pPr>
        <w:spacing w:line="360" w:lineRule="auto"/>
        <w:rPr>
          <w:rFonts w:ascii="宋体" w:eastAsia="宋体" w:hAnsi="宋体" w:cs="宋体"/>
          <w:sz w:val="24"/>
          <w:szCs w:val="24"/>
        </w:rPr>
      </w:pPr>
    </w:p>
    <w:p w:rsidR="00765117" w:rsidRDefault="00765117" w:rsidP="00765117">
      <w:pPr>
        <w:spacing w:line="360" w:lineRule="auto"/>
        <w:rPr>
          <w:rFonts w:ascii="宋体" w:eastAsia="宋体" w:hAnsi="宋体" w:cs="宋体"/>
          <w:sz w:val="24"/>
          <w:szCs w:val="24"/>
        </w:rPr>
      </w:pPr>
      <w:r>
        <w:rPr>
          <w:rFonts w:ascii="宋体" w:eastAsia="宋体" w:hAnsi="宋体" w:cs="宋体"/>
          <w:sz w:val="24"/>
          <w:szCs w:val="24"/>
        </w:rPr>
        <w:t>检测时间</w:t>
      </w:r>
      <w:r>
        <w:rPr>
          <w:rFonts w:ascii="宋体" w:eastAsia="宋体" w:hAnsi="宋体"/>
          <w:sz w:val="24"/>
          <w:szCs w:val="24"/>
        </w:rPr>
        <w:t>_</w:t>
      </w:r>
      <w:r>
        <w:rPr>
          <w:rFonts w:ascii="宋体" w:eastAsia="宋体" w:hAnsi="宋体" w:cs="宋体"/>
          <w:sz w:val="24"/>
          <w:szCs w:val="24"/>
        </w:rPr>
        <w:t>车号</w:t>
      </w:r>
      <w:r>
        <w:rPr>
          <w:rFonts w:ascii="宋体" w:eastAsia="宋体" w:hAnsi="宋体"/>
          <w:sz w:val="24"/>
          <w:szCs w:val="24"/>
        </w:rPr>
        <w:t>_</w:t>
      </w:r>
      <w:r>
        <w:rPr>
          <w:rFonts w:ascii="宋体" w:eastAsia="宋体" w:hAnsi="宋体" w:cs="Courier New"/>
          <w:bCs/>
          <w:sz w:val="24"/>
          <w:szCs w:val="24"/>
        </w:rPr>
        <w:t>status</w:t>
      </w:r>
      <w:r>
        <w:rPr>
          <w:rFonts w:ascii="宋体" w:eastAsia="宋体" w:hAnsi="宋体"/>
          <w:sz w:val="24"/>
          <w:szCs w:val="24"/>
        </w:rPr>
        <w:t xml:space="preserve">.json </w:t>
      </w:r>
      <w:r>
        <w:rPr>
          <w:rFonts w:ascii="宋体" w:eastAsia="宋体" w:hAnsi="宋体" w:cs="宋体"/>
          <w:sz w:val="24"/>
          <w:szCs w:val="24"/>
        </w:rPr>
        <w:t>示例</w:t>
      </w:r>
    </w:p>
    <w:p w:rsidR="00FC7271" w:rsidRDefault="00FC7271" w:rsidP="00765117">
      <w:pPr>
        <w:spacing w:line="360" w:lineRule="auto"/>
        <w:rPr>
          <w:rFonts w:ascii="宋体" w:eastAsia="宋体" w:hAnsi="宋体"/>
          <w:sz w:val="24"/>
          <w:szCs w:val="24"/>
        </w:rPr>
      </w:pP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"BaseInfo": {</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"LineName": "京哈线",</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"Direction": "上行",</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"St": "秦皇岛",</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"BridgeTunnel": "某桥隧",</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lastRenderedPageBreak/>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"PoleNo": "2044",</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"KM": 297690,</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"Date": "2020-01-01 5:13:09 667",</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"TrainNo": "CRH2A-5021",</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"Seat": 3</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"StatusInfo": {</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"BowStatus": "升弓",</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"Longitude": 119.572192,</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"Latitude": 39.9643535,</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"SatellitesN": 11,</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"TrainNumber": "D256",</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"Speed": 39,</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"Net_t": 0,</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"Env_t": -0.6,</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"Height": 5980,</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"Stagger": -107,</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"Heightdiff": 0,</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"Distance": 0,</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"EvnSensorStatus": 0,</w:t>
      </w:r>
      <w:r w:rsidRPr="00540822">
        <w:rPr>
          <w:rFonts w:ascii="宋体" w:eastAsia="宋体" w:hAnsi="宋体" w:cs="Courier New"/>
          <w:color w:val="4A5560"/>
          <w:sz w:val="24"/>
          <w:szCs w:val="24"/>
        </w:rPr>
        <w:tab/>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"Status": "11|11|11|11",</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"DeviceCompany": "国铁电气",</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"DeviceModel": "Gt3"</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t>},</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t>{</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"BaseInfo": {</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"LineName": "京哈线",</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"Direction": "上行",</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lastRenderedPageBreak/>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"St": "秦皇岛",</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"BridgeTunnel": "某桥隧",</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"PoleNo": "2044",</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"KM": 297690,</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"Date": "2020-01-01 5:13:09 667",</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"TrainNo": "CRH2A-5021",</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"Seat": 7</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"StatusInfo": {</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"BowStatus": "升弓",</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"Longitude": 119.572192,</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"Latitude": 39.9643535,</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"SatellitesN": 11,</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"TrainNumber": "D256",</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"Speed": 39,</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"Net_t": 0,</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"Env_t": -0.6,</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"Height": 5980,</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"Stagger": -107,</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"Heightdiff": 0,</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"Distance": 0,</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"EvnSensorStatus": 0,</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"Status": "11|11|11|11",</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"DeviceCompany": "国铁电气",</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"DeviceModel": "Gt3"</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r>
      <w:r w:rsidRPr="00540822">
        <w:rPr>
          <w:rFonts w:ascii="宋体" w:eastAsia="宋体" w:hAnsi="宋体" w:cs="Courier New"/>
          <w:color w:val="4A5560"/>
          <w:sz w:val="24"/>
          <w:szCs w:val="24"/>
        </w:rPr>
        <w:tab/>
        <w:t>}</w:t>
      </w:r>
    </w:p>
    <w:p w:rsidR="00540822" w:rsidRPr="00540822" w:rsidRDefault="00540822" w:rsidP="00540822">
      <w:pPr>
        <w:spacing w:line="360" w:lineRule="auto"/>
        <w:rPr>
          <w:rFonts w:ascii="宋体" w:eastAsia="宋体" w:hAnsi="宋体" w:cs="Courier New"/>
          <w:color w:val="4A5560"/>
          <w:sz w:val="24"/>
          <w:szCs w:val="24"/>
        </w:rPr>
      </w:pPr>
      <w:r w:rsidRPr="00540822">
        <w:rPr>
          <w:rFonts w:ascii="宋体" w:eastAsia="宋体" w:hAnsi="宋体" w:cs="Courier New"/>
          <w:color w:val="4A5560"/>
          <w:sz w:val="24"/>
          <w:szCs w:val="24"/>
        </w:rPr>
        <w:tab/>
        <w:t>}</w:t>
      </w:r>
    </w:p>
    <w:p w:rsidR="00765117" w:rsidRDefault="00540822" w:rsidP="00540822">
      <w:pPr>
        <w:spacing w:line="360" w:lineRule="auto"/>
        <w:rPr>
          <w:rFonts w:ascii="宋体" w:eastAsia="宋体" w:hAnsi="宋体" w:cs="Courier New"/>
          <w:sz w:val="24"/>
          <w:szCs w:val="24"/>
        </w:rPr>
      </w:pPr>
      <w:r w:rsidRPr="00540822">
        <w:rPr>
          <w:rFonts w:ascii="宋体" w:eastAsia="宋体" w:hAnsi="宋体" w:cs="Courier New"/>
          <w:color w:val="4A5560"/>
          <w:sz w:val="24"/>
          <w:szCs w:val="24"/>
        </w:rPr>
        <w:t>]</w:t>
      </w:r>
    </w:p>
    <w:p w:rsidR="00765117" w:rsidRDefault="00765117" w:rsidP="00765117">
      <w:pPr>
        <w:pStyle w:val="2"/>
        <w:numPr>
          <w:ilvl w:val="1"/>
          <w:numId w:val="33"/>
        </w:numPr>
        <w:spacing w:line="360" w:lineRule="auto"/>
        <w:rPr>
          <w:rFonts w:ascii="宋体" w:eastAsia="宋体" w:hAnsi="宋体"/>
          <w:sz w:val="28"/>
        </w:rPr>
      </w:pPr>
      <w:bookmarkStart w:id="4" w:name="_Toc18575394"/>
      <w:r>
        <w:rPr>
          <w:rFonts w:ascii="宋体" w:eastAsia="宋体" w:hAnsi="宋体"/>
          <w:sz w:val="28"/>
        </w:rPr>
        <w:lastRenderedPageBreak/>
        <w:t xml:space="preserve"> 主动检测数据包接口定义</w:t>
      </w:r>
      <w:bookmarkEnd w:id="4"/>
    </w:p>
    <w:p w:rsidR="00765117" w:rsidRDefault="00765117" w:rsidP="00765117">
      <w:pPr>
        <w:pStyle w:val="af5"/>
        <w:numPr>
          <w:ilvl w:val="0"/>
          <w:numId w:val="23"/>
        </w:numPr>
        <w:spacing w:line="360" w:lineRule="auto"/>
        <w:ind w:firstLineChars="0"/>
        <w:rPr>
          <w:rFonts w:ascii="宋体" w:eastAsia="宋体" w:hAnsi="宋体"/>
          <w:b/>
          <w:sz w:val="24"/>
        </w:rPr>
      </w:pPr>
      <w:r>
        <w:rPr>
          <w:rFonts w:ascii="宋体" w:eastAsia="宋体" w:hAnsi="宋体"/>
          <w:b/>
          <w:sz w:val="24"/>
        </w:rPr>
        <w:t>数据包定义</w:t>
      </w:r>
    </w:p>
    <w:p w:rsidR="00765117" w:rsidRDefault="00765117" w:rsidP="00765117">
      <w:pPr>
        <w:spacing w:line="360" w:lineRule="auto"/>
        <w:ind w:firstLine="420"/>
        <w:rPr>
          <w:rFonts w:ascii="宋体" w:eastAsia="宋体" w:hAnsi="宋体"/>
          <w:sz w:val="22"/>
          <w:szCs w:val="20"/>
        </w:rPr>
      </w:pPr>
      <w:bookmarkStart w:id="5" w:name="_Toc12001812"/>
      <w:r>
        <w:rPr>
          <w:rFonts w:ascii="宋体" w:eastAsia="宋体" w:hAnsi="宋体"/>
          <w:sz w:val="24"/>
        </w:rPr>
        <w:t>地面数据服务器将车载设备上传的检测数据包解压分析处理后转发给公共应用服务器存储，其内包含检测基本信息文件、视频文件、图像同步索引文件。</w:t>
      </w:r>
    </w:p>
    <w:p w:rsidR="00765117" w:rsidRDefault="00765117" w:rsidP="00765117">
      <w:pPr>
        <w:pStyle w:val="af5"/>
        <w:numPr>
          <w:ilvl w:val="0"/>
          <w:numId w:val="24"/>
        </w:numPr>
        <w:spacing w:line="360" w:lineRule="auto"/>
        <w:ind w:firstLineChars="0"/>
        <w:rPr>
          <w:rFonts w:ascii="宋体" w:eastAsia="宋体" w:hAnsi="宋体" w:cs="Wingdings"/>
          <w:sz w:val="24"/>
        </w:rPr>
      </w:pPr>
      <w:r>
        <w:rPr>
          <w:rFonts w:ascii="宋体" w:eastAsia="宋体" w:hAnsi="宋体"/>
          <w:b/>
          <w:bCs/>
          <w:sz w:val="24"/>
        </w:rPr>
        <w:t>数据包：</w:t>
      </w:r>
      <w:r>
        <w:rPr>
          <w:rFonts w:ascii="宋体" w:eastAsia="宋体" w:hAnsi="宋体"/>
          <w:bCs/>
          <w:sz w:val="24"/>
        </w:rPr>
        <w:t>主动</w:t>
      </w:r>
      <w:r>
        <w:rPr>
          <w:rFonts w:ascii="宋体" w:eastAsia="宋体" w:hAnsi="宋体"/>
          <w:sz w:val="24"/>
        </w:rPr>
        <w:t>检测数据包</w:t>
      </w:r>
    </w:p>
    <w:p w:rsidR="00765117" w:rsidRDefault="00765117" w:rsidP="00765117">
      <w:pPr>
        <w:spacing w:line="360" w:lineRule="auto"/>
        <w:rPr>
          <w:rFonts w:ascii="宋体" w:eastAsia="宋体" w:hAnsi="宋体" w:cs="Wingdings"/>
          <w:sz w:val="24"/>
        </w:rPr>
      </w:pPr>
      <w:r>
        <w:rPr>
          <w:rFonts w:ascii="宋体" w:eastAsia="宋体" w:hAnsi="宋体"/>
          <w:b/>
          <w:bCs/>
          <w:sz w:val="24"/>
        </w:rPr>
        <w:t>数据包命名规则：</w:t>
      </w:r>
      <w:r>
        <w:rPr>
          <w:rFonts w:ascii="宋体" w:eastAsia="宋体" w:hAnsi="宋体"/>
          <w:sz w:val="24"/>
        </w:rPr>
        <w:t>检测时间</w:t>
      </w:r>
      <w:r>
        <w:rPr>
          <w:rFonts w:ascii="宋体" w:eastAsia="宋体" w:hAnsi="宋体" w:cs="Calibri"/>
          <w:sz w:val="24"/>
        </w:rPr>
        <w:t>_</w:t>
      </w:r>
      <w:r>
        <w:rPr>
          <w:rFonts w:ascii="宋体" w:eastAsia="宋体" w:hAnsi="宋体"/>
          <w:sz w:val="24"/>
        </w:rPr>
        <w:t>线路</w:t>
      </w:r>
      <w:r>
        <w:rPr>
          <w:rFonts w:ascii="宋体" w:eastAsia="宋体" w:hAnsi="宋体" w:cs="Calibri"/>
          <w:sz w:val="24"/>
        </w:rPr>
        <w:t>_</w:t>
      </w:r>
      <w:r>
        <w:rPr>
          <w:rFonts w:ascii="宋体" w:eastAsia="宋体" w:hAnsi="宋体"/>
          <w:sz w:val="24"/>
        </w:rPr>
        <w:t>行别</w:t>
      </w:r>
      <w:r>
        <w:rPr>
          <w:rFonts w:ascii="宋体" w:eastAsia="宋体" w:hAnsi="宋体" w:cs="Calibri"/>
          <w:sz w:val="24"/>
        </w:rPr>
        <w:t>_</w:t>
      </w:r>
      <w:r>
        <w:rPr>
          <w:rFonts w:ascii="宋体" w:eastAsia="宋体" w:hAnsi="宋体"/>
          <w:sz w:val="24"/>
        </w:rPr>
        <w:t>车号</w:t>
      </w:r>
      <w:r>
        <w:rPr>
          <w:rFonts w:ascii="宋体" w:eastAsia="宋体" w:hAnsi="宋体" w:cs="Calibri"/>
          <w:sz w:val="24"/>
        </w:rPr>
        <w:t>_</w:t>
      </w:r>
      <w:r>
        <w:rPr>
          <w:rFonts w:ascii="宋体" w:eastAsia="宋体" w:hAnsi="宋体"/>
          <w:sz w:val="24"/>
        </w:rPr>
        <w:t>弓位</w:t>
      </w:r>
      <w:r>
        <w:rPr>
          <w:rFonts w:ascii="宋体" w:eastAsia="宋体" w:hAnsi="宋体" w:cs="Calibri"/>
          <w:sz w:val="24"/>
        </w:rPr>
        <w:t>_Active</w:t>
      </w:r>
    </w:p>
    <w:p w:rsidR="00765117" w:rsidRDefault="00765117" w:rsidP="00765117">
      <w:pPr>
        <w:spacing w:line="360" w:lineRule="auto"/>
        <w:ind w:firstLine="420"/>
        <w:rPr>
          <w:rFonts w:ascii="宋体" w:eastAsia="宋体" w:hAnsi="宋体"/>
          <w:sz w:val="22"/>
          <w:szCs w:val="20"/>
        </w:rPr>
      </w:pPr>
      <w:r>
        <w:rPr>
          <w:rFonts w:ascii="宋体" w:eastAsia="宋体" w:hAnsi="宋体"/>
          <w:sz w:val="24"/>
        </w:rPr>
        <w:t>说明：检测时间格式 YYYYMMDDHHMMSSFFF</w:t>
      </w:r>
    </w:p>
    <w:p w:rsidR="00765117" w:rsidRDefault="00765117" w:rsidP="00765117">
      <w:pPr>
        <w:spacing w:line="360" w:lineRule="auto"/>
        <w:ind w:firstLine="420"/>
        <w:rPr>
          <w:rFonts w:ascii="宋体" w:eastAsia="宋体" w:hAnsi="宋体"/>
          <w:sz w:val="22"/>
          <w:szCs w:val="20"/>
        </w:rPr>
      </w:pPr>
      <w:r>
        <w:rPr>
          <w:rFonts w:ascii="宋体" w:eastAsia="宋体" w:hAnsi="宋体"/>
          <w:sz w:val="24"/>
        </w:rPr>
        <w:t>线路为《中华人民共和国铁路线路名称代码》节中定义的中文名称。</w:t>
      </w:r>
    </w:p>
    <w:p w:rsidR="00765117" w:rsidRDefault="00765117" w:rsidP="00765117">
      <w:pPr>
        <w:spacing w:line="360" w:lineRule="auto"/>
        <w:ind w:firstLine="420"/>
        <w:rPr>
          <w:rFonts w:ascii="宋体" w:eastAsia="宋体" w:hAnsi="宋体"/>
          <w:sz w:val="22"/>
          <w:szCs w:val="20"/>
        </w:rPr>
      </w:pPr>
      <w:r>
        <w:rPr>
          <w:rFonts w:ascii="宋体" w:eastAsia="宋体" w:hAnsi="宋体"/>
          <w:sz w:val="24"/>
        </w:rPr>
        <w:t>行别为上行或下行</w:t>
      </w:r>
    </w:p>
    <w:p w:rsidR="00765117" w:rsidRDefault="00765117" w:rsidP="00765117">
      <w:pPr>
        <w:spacing w:line="360" w:lineRule="auto"/>
        <w:ind w:firstLine="420"/>
        <w:rPr>
          <w:rFonts w:ascii="宋体" w:eastAsia="宋体" w:hAnsi="宋体"/>
          <w:sz w:val="22"/>
          <w:szCs w:val="20"/>
        </w:rPr>
      </w:pPr>
      <w:r>
        <w:rPr>
          <w:rFonts w:ascii="宋体" w:eastAsia="宋体" w:hAnsi="宋体"/>
          <w:sz w:val="24"/>
        </w:rPr>
        <w:t>弓位固定为两位长度，不足两位加零补位</w:t>
      </w:r>
    </w:p>
    <w:p w:rsidR="00765117" w:rsidRDefault="00765117" w:rsidP="00765117">
      <w:pPr>
        <w:spacing w:line="360" w:lineRule="auto"/>
        <w:ind w:firstLine="420"/>
        <w:rPr>
          <w:rFonts w:ascii="宋体" w:eastAsia="宋体" w:hAnsi="宋体"/>
          <w:sz w:val="22"/>
          <w:szCs w:val="20"/>
        </w:rPr>
      </w:pPr>
      <w:r>
        <w:rPr>
          <w:rFonts w:ascii="宋体" w:eastAsia="宋体" w:hAnsi="宋体"/>
          <w:sz w:val="24"/>
        </w:rPr>
        <w:t>示例：20180725123659256_大西高铁_上行_CRH380A2907_04_Active.rar</w:t>
      </w:r>
    </w:p>
    <w:p w:rsidR="00765117" w:rsidRDefault="00765117" w:rsidP="00765117">
      <w:pPr>
        <w:pStyle w:val="af5"/>
        <w:numPr>
          <w:ilvl w:val="0"/>
          <w:numId w:val="24"/>
        </w:numPr>
        <w:spacing w:line="360" w:lineRule="auto"/>
        <w:ind w:firstLineChars="0"/>
        <w:rPr>
          <w:rFonts w:ascii="宋体" w:eastAsia="宋体" w:hAnsi="宋体" w:cs="Wingdings"/>
          <w:sz w:val="24"/>
        </w:rPr>
      </w:pPr>
      <w:r>
        <w:rPr>
          <w:rFonts w:ascii="宋体" w:eastAsia="宋体" w:hAnsi="宋体"/>
          <w:b/>
          <w:bCs/>
          <w:sz w:val="24"/>
        </w:rPr>
        <w:t>数据包传输方式：</w:t>
      </w:r>
      <w:r>
        <w:rPr>
          <w:rFonts w:ascii="宋体" w:eastAsia="宋体" w:hAnsi="宋体"/>
          <w:sz w:val="24"/>
        </w:rPr>
        <w:t>自动实时传输，通过有线或无线网络传输</w:t>
      </w:r>
    </w:p>
    <w:p w:rsidR="00765117" w:rsidRDefault="00765117" w:rsidP="00765117">
      <w:pPr>
        <w:pStyle w:val="af5"/>
        <w:numPr>
          <w:ilvl w:val="0"/>
          <w:numId w:val="24"/>
        </w:numPr>
        <w:spacing w:line="360" w:lineRule="auto"/>
        <w:ind w:firstLineChars="0"/>
        <w:rPr>
          <w:rFonts w:ascii="宋体" w:eastAsia="宋体" w:hAnsi="宋体" w:cs="Wingdings"/>
          <w:sz w:val="24"/>
        </w:rPr>
      </w:pPr>
      <w:r>
        <w:rPr>
          <w:rFonts w:ascii="宋体" w:eastAsia="宋体" w:hAnsi="宋体"/>
          <w:b/>
          <w:bCs/>
          <w:sz w:val="24"/>
        </w:rPr>
        <w:t>数据包信息组成：</w:t>
      </w:r>
      <w:r>
        <w:rPr>
          <w:rFonts w:ascii="宋体" w:eastAsia="宋体" w:hAnsi="宋体"/>
          <w:sz w:val="24"/>
        </w:rPr>
        <w:t>包含</w:t>
      </w:r>
      <w:r>
        <w:rPr>
          <w:rFonts w:ascii="宋体" w:eastAsia="宋体" w:hAnsi="宋体" w:cs="Calibri"/>
          <w:sz w:val="24"/>
        </w:rPr>
        <w:t xml:space="preserve"> A</w:t>
      </w:r>
      <w:r>
        <w:rPr>
          <w:rFonts w:ascii="宋体" w:eastAsia="宋体" w:hAnsi="宋体"/>
          <w:sz w:val="24"/>
        </w:rPr>
        <w:t>、</w:t>
      </w:r>
      <w:r>
        <w:rPr>
          <w:rFonts w:ascii="宋体" w:eastAsia="宋体" w:hAnsi="宋体" w:cs="Calibri"/>
          <w:sz w:val="24"/>
        </w:rPr>
        <w:t>B</w:t>
      </w:r>
      <w:r>
        <w:rPr>
          <w:rFonts w:ascii="宋体" w:eastAsia="宋体" w:hAnsi="宋体"/>
          <w:sz w:val="24"/>
        </w:rPr>
        <w:t>、</w:t>
      </w:r>
      <w:r>
        <w:rPr>
          <w:rFonts w:ascii="宋体" w:eastAsia="宋体" w:hAnsi="宋体" w:cs="Calibri"/>
          <w:sz w:val="24"/>
        </w:rPr>
        <w:t xml:space="preserve">C </w:t>
      </w:r>
      <w:r>
        <w:rPr>
          <w:rFonts w:ascii="宋体" w:eastAsia="宋体" w:hAnsi="宋体"/>
          <w:sz w:val="24"/>
        </w:rPr>
        <w:t>部分信息。详细结构见下表。</w:t>
      </w:r>
    </w:p>
    <w:p w:rsidR="00765117" w:rsidRDefault="00765117" w:rsidP="00765117">
      <w:pPr>
        <w:spacing w:line="360" w:lineRule="auto"/>
      </w:pPr>
    </w:p>
    <w:p w:rsidR="00765117" w:rsidRDefault="00765117" w:rsidP="00765117">
      <w:pPr>
        <w:spacing w:line="360" w:lineRule="auto"/>
        <w:jc w:val="center"/>
        <w:rPr>
          <w:rFonts w:ascii="宋体" w:eastAsia="宋体" w:hAnsi="宋体"/>
        </w:rPr>
      </w:pPr>
      <w:r>
        <w:rPr>
          <w:rFonts w:ascii="宋体" w:eastAsia="宋体" w:hAnsi="宋体" w:hint="eastAsia"/>
        </w:rPr>
        <w:t>表</w:t>
      </w:r>
      <w:r>
        <w:rPr>
          <w:rFonts w:ascii="宋体" w:eastAsia="宋体" w:hAnsi="宋体"/>
        </w:rPr>
        <w:t>5</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 xml:space="preserve">1  </w:t>
      </w:r>
      <w:r>
        <w:rPr>
          <w:rFonts w:ascii="宋体" w:eastAsia="宋体" w:hAnsi="宋体" w:hint="eastAsia"/>
        </w:rPr>
        <w:t>数据包组成表</w:t>
      </w:r>
    </w:p>
    <w:tbl>
      <w:tblPr>
        <w:tblW w:w="8926" w:type="dxa"/>
        <w:jc w:val="center"/>
        <w:tblLayout w:type="fixed"/>
        <w:tblLook w:val="04A0" w:firstRow="1" w:lastRow="0" w:firstColumn="1" w:lastColumn="0" w:noHBand="0" w:noVBand="1"/>
      </w:tblPr>
      <w:tblGrid>
        <w:gridCol w:w="766"/>
        <w:gridCol w:w="1398"/>
        <w:gridCol w:w="1616"/>
        <w:gridCol w:w="1180"/>
        <w:gridCol w:w="3966"/>
      </w:tblGrid>
      <w:tr w:rsidR="00765117" w:rsidTr="00EF708D">
        <w:trPr>
          <w:trHeight w:val="280"/>
          <w:jc w:val="center"/>
        </w:trPr>
        <w:tc>
          <w:tcPr>
            <w:tcW w:w="76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65117" w:rsidRDefault="00765117" w:rsidP="00FC7271">
            <w:pPr>
              <w:spacing w:line="360" w:lineRule="auto"/>
              <w:jc w:val="center"/>
              <w:rPr>
                <w:rFonts w:ascii="宋体" w:eastAsia="宋体" w:hAnsi="宋体"/>
                <w:b/>
                <w:sz w:val="24"/>
              </w:rPr>
            </w:pPr>
            <w:r>
              <w:rPr>
                <w:rFonts w:ascii="宋体" w:eastAsia="宋体" w:hAnsi="宋体"/>
                <w:b/>
                <w:sz w:val="24"/>
              </w:rPr>
              <w:t>序号</w:t>
            </w:r>
          </w:p>
        </w:tc>
        <w:tc>
          <w:tcPr>
            <w:tcW w:w="1398"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765117" w:rsidRDefault="00765117" w:rsidP="00FC7271">
            <w:pPr>
              <w:spacing w:line="360" w:lineRule="auto"/>
              <w:jc w:val="center"/>
              <w:rPr>
                <w:rFonts w:ascii="宋体" w:eastAsia="宋体" w:hAnsi="宋体"/>
                <w:b/>
                <w:sz w:val="24"/>
              </w:rPr>
            </w:pPr>
            <w:r>
              <w:rPr>
                <w:rFonts w:ascii="宋体" w:eastAsia="宋体" w:hAnsi="宋体"/>
                <w:b/>
                <w:sz w:val="24"/>
              </w:rPr>
              <w:t>文件类型</w:t>
            </w:r>
          </w:p>
        </w:tc>
        <w:tc>
          <w:tcPr>
            <w:tcW w:w="1616"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765117" w:rsidRDefault="00765117" w:rsidP="00FC7271">
            <w:pPr>
              <w:spacing w:line="360" w:lineRule="auto"/>
              <w:jc w:val="center"/>
              <w:rPr>
                <w:rFonts w:ascii="宋体" w:eastAsia="宋体" w:hAnsi="宋体"/>
                <w:b/>
                <w:sz w:val="24"/>
              </w:rPr>
            </w:pPr>
            <w:r>
              <w:rPr>
                <w:rFonts w:ascii="宋体" w:eastAsia="宋体" w:hAnsi="宋体"/>
                <w:b/>
                <w:sz w:val="24"/>
              </w:rPr>
              <w:t>命名规则</w:t>
            </w:r>
          </w:p>
        </w:tc>
        <w:tc>
          <w:tcPr>
            <w:tcW w:w="118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765117" w:rsidRDefault="00765117" w:rsidP="00FC7271">
            <w:pPr>
              <w:spacing w:line="360" w:lineRule="auto"/>
              <w:jc w:val="center"/>
              <w:rPr>
                <w:rFonts w:ascii="宋体" w:eastAsia="宋体" w:hAnsi="宋体"/>
                <w:b/>
                <w:sz w:val="24"/>
              </w:rPr>
            </w:pPr>
            <w:r>
              <w:rPr>
                <w:rFonts w:ascii="宋体" w:eastAsia="宋体" w:hAnsi="宋体"/>
                <w:b/>
                <w:sz w:val="24"/>
              </w:rPr>
              <w:t>文件格式</w:t>
            </w:r>
          </w:p>
        </w:tc>
        <w:tc>
          <w:tcPr>
            <w:tcW w:w="3966"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765117" w:rsidRDefault="00765117" w:rsidP="00FC7271">
            <w:pPr>
              <w:spacing w:line="360" w:lineRule="auto"/>
              <w:jc w:val="center"/>
              <w:rPr>
                <w:rFonts w:ascii="宋体" w:eastAsia="宋体" w:hAnsi="宋体"/>
                <w:b/>
                <w:sz w:val="24"/>
              </w:rPr>
            </w:pPr>
            <w:r>
              <w:rPr>
                <w:rFonts w:ascii="宋体" w:eastAsia="宋体" w:hAnsi="宋体"/>
                <w:b/>
                <w:sz w:val="24"/>
              </w:rPr>
              <w:t>示例</w:t>
            </w:r>
          </w:p>
        </w:tc>
      </w:tr>
      <w:tr w:rsidR="00765117" w:rsidTr="00EF708D">
        <w:trPr>
          <w:trHeight w:val="29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A</w:t>
            </w:r>
          </w:p>
        </w:tc>
        <w:tc>
          <w:tcPr>
            <w:tcW w:w="1398" w:type="dxa"/>
            <w:tcBorders>
              <w:top w:val="nil"/>
              <w:left w:val="nil"/>
              <w:bottom w:val="nil"/>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基本信息</w:t>
            </w:r>
          </w:p>
        </w:tc>
        <w:tc>
          <w:tcPr>
            <w:tcW w:w="1616" w:type="dxa"/>
            <w:tcBorders>
              <w:top w:val="nil"/>
              <w:left w:val="nil"/>
              <w:bottom w:val="nil"/>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info</w:t>
            </w:r>
          </w:p>
        </w:tc>
        <w:tc>
          <w:tcPr>
            <w:tcW w:w="1180" w:type="dxa"/>
            <w:tcBorders>
              <w:top w:val="nil"/>
              <w:left w:val="nil"/>
              <w:bottom w:val="nil"/>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json</w:t>
            </w:r>
          </w:p>
        </w:tc>
        <w:tc>
          <w:tcPr>
            <w:tcW w:w="3966" w:type="dxa"/>
            <w:tcBorders>
              <w:top w:val="nil"/>
              <w:left w:val="nil"/>
              <w:bottom w:val="nil"/>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info.json</w:t>
            </w:r>
          </w:p>
        </w:tc>
      </w:tr>
      <w:tr w:rsidR="00765117" w:rsidTr="00EF708D">
        <w:trPr>
          <w:trHeight w:val="710"/>
          <w:jc w:val="center"/>
        </w:trPr>
        <w:tc>
          <w:tcPr>
            <w:tcW w:w="76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B</w:t>
            </w:r>
          </w:p>
        </w:tc>
        <w:tc>
          <w:tcPr>
            <w:tcW w:w="1398"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图像文件</w:t>
            </w:r>
          </w:p>
        </w:tc>
        <w:tc>
          <w:tcPr>
            <w:tcW w:w="161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检测时间</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线路</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行别</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车号</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弓位</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相机型号</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帧号</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jpg</w:t>
            </w:r>
          </w:p>
        </w:tc>
        <w:tc>
          <w:tcPr>
            <w:tcW w:w="396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left"/>
              <w:rPr>
                <w:rFonts w:ascii="宋体" w:eastAsia="宋体" w:hAnsi="宋体" w:cs="Times New Roman"/>
                <w:color w:val="000000"/>
                <w:kern w:val="0"/>
                <w:sz w:val="24"/>
                <w:szCs w:val="24"/>
              </w:rPr>
            </w:pPr>
            <w:r>
              <w:rPr>
                <w:rFonts w:ascii="宋体" w:eastAsia="宋体" w:hAnsi="宋体" w:cs="Times New Roman"/>
                <w:color w:val="000000"/>
                <w:kern w:val="0"/>
                <w:sz w:val="24"/>
                <w:szCs w:val="24"/>
              </w:rPr>
              <w:t xml:space="preserve">20180725123659263 </w:t>
            </w:r>
            <w:r>
              <w:rPr>
                <w:rFonts w:ascii="宋体" w:eastAsia="宋体" w:hAnsi="宋体" w:cs="Times New Roman" w:hint="eastAsia"/>
                <w:color w:val="000000"/>
                <w:kern w:val="0"/>
                <w:sz w:val="24"/>
                <w:szCs w:val="24"/>
              </w:rPr>
              <w:t>大西高铁</w:t>
            </w:r>
            <w:r>
              <w:rPr>
                <w:rFonts w:ascii="宋体" w:eastAsia="宋体" w:hAnsi="宋体" w:cs="Times New Roman"/>
                <w:color w:val="000000"/>
                <w:kern w:val="0"/>
                <w:sz w:val="24"/>
                <w:szCs w:val="24"/>
              </w:rPr>
              <w:t>_</w:t>
            </w:r>
            <w:r>
              <w:rPr>
                <w:rFonts w:ascii="宋体" w:eastAsia="宋体" w:hAnsi="宋体" w:cs="Times New Roman" w:hint="eastAsia"/>
                <w:color w:val="000000"/>
                <w:kern w:val="0"/>
                <w:sz w:val="24"/>
                <w:szCs w:val="24"/>
              </w:rPr>
              <w:t>上行</w:t>
            </w:r>
            <w:r>
              <w:rPr>
                <w:rFonts w:ascii="宋体" w:eastAsia="宋体" w:hAnsi="宋体" w:cs="Times New Roman"/>
                <w:color w:val="000000"/>
                <w:kern w:val="0"/>
                <w:sz w:val="24"/>
                <w:szCs w:val="24"/>
              </w:rPr>
              <w:t>_CRH2237_07_01_0000001.jpg</w:t>
            </w:r>
          </w:p>
        </w:tc>
      </w:tr>
      <w:tr w:rsidR="00765117" w:rsidTr="00EF708D">
        <w:trPr>
          <w:trHeight w:val="468"/>
          <w:jc w:val="center"/>
        </w:trPr>
        <w:tc>
          <w:tcPr>
            <w:tcW w:w="7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398"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61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80"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96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EF708D">
        <w:trPr>
          <w:trHeight w:val="468"/>
          <w:jc w:val="center"/>
        </w:trPr>
        <w:tc>
          <w:tcPr>
            <w:tcW w:w="7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398"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61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80"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96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EF708D">
        <w:trPr>
          <w:trHeight w:val="468"/>
          <w:jc w:val="center"/>
        </w:trPr>
        <w:tc>
          <w:tcPr>
            <w:tcW w:w="7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398"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61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80"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96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EF708D">
        <w:trPr>
          <w:trHeight w:val="468"/>
          <w:jc w:val="center"/>
        </w:trPr>
        <w:tc>
          <w:tcPr>
            <w:tcW w:w="7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398"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61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80"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96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EF708D">
        <w:trPr>
          <w:trHeight w:val="468"/>
          <w:jc w:val="center"/>
        </w:trPr>
        <w:tc>
          <w:tcPr>
            <w:tcW w:w="7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398"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61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80"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966" w:type="dxa"/>
            <w:vMerge/>
            <w:tcBorders>
              <w:top w:val="single" w:sz="8" w:space="0" w:color="auto"/>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EF708D">
        <w:trPr>
          <w:trHeight w:val="480"/>
          <w:jc w:val="center"/>
        </w:trPr>
        <w:tc>
          <w:tcPr>
            <w:tcW w:w="76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C</w:t>
            </w:r>
          </w:p>
        </w:tc>
        <w:tc>
          <w:tcPr>
            <w:tcW w:w="1398"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图像同步索引文件</w:t>
            </w:r>
          </w:p>
        </w:tc>
        <w:tc>
          <w:tcPr>
            <w:tcW w:w="161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frame</w:t>
            </w:r>
          </w:p>
        </w:tc>
        <w:tc>
          <w:tcPr>
            <w:tcW w:w="1180"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json</w:t>
            </w:r>
          </w:p>
        </w:tc>
        <w:tc>
          <w:tcPr>
            <w:tcW w:w="396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frame.json</w:t>
            </w:r>
          </w:p>
        </w:tc>
      </w:tr>
      <w:tr w:rsidR="00765117" w:rsidTr="00EF708D">
        <w:trPr>
          <w:trHeight w:val="468"/>
          <w:jc w:val="center"/>
        </w:trPr>
        <w:tc>
          <w:tcPr>
            <w:tcW w:w="7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39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61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180"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9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EF708D">
        <w:trPr>
          <w:trHeight w:val="960"/>
          <w:jc w:val="center"/>
        </w:trPr>
        <w:tc>
          <w:tcPr>
            <w:tcW w:w="76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D</w:t>
            </w:r>
          </w:p>
        </w:tc>
        <w:tc>
          <w:tcPr>
            <w:tcW w:w="1398"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视频文件</w:t>
            </w:r>
          </w:p>
        </w:tc>
        <w:tc>
          <w:tcPr>
            <w:tcW w:w="161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检测时间</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线路</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行别</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车</w:t>
            </w:r>
            <w:r>
              <w:rPr>
                <w:rFonts w:ascii="宋体" w:eastAsia="宋体" w:hAnsi="宋体" w:cs="宋体" w:hint="eastAsia"/>
                <w:color w:val="000000"/>
                <w:kern w:val="0"/>
                <w:sz w:val="24"/>
                <w:szCs w:val="24"/>
              </w:rPr>
              <w:lastRenderedPageBreak/>
              <w:t>号</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弓位</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相机型号</w:t>
            </w:r>
          </w:p>
        </w:tc>
        <w:tc>
          <w:tcPr>
            <w:tcW w:w="1180"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lastRenderedPageBreak/>
              <w:t>mp4</w:t>
            </w:r>
          </w:p>
        </w:tc>
        <w:tc>
          <w:tcPr>
            <w:tcW w:w="396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20180725123659263_</w:t>
            </w:r>
            <w:r>
              <w:rPr>
                <w:rFonts w:ascii="宋体" w:eastAsia="宋体" w:hAnsi="宋体" w:cs="Times New Roman" w:hint="eastAsia"/>
                <w:color w:val="000000"/>
                <w:kern w:val="0"/>
                <w:sz w:val="24"/>
                <w:szCs w:val="24"/>
              </w:rPr>
              <w:t>大西高铁</w:t>
            </w:r>
            <w:r>
              <w:rPr>
                <w:rFonts w:ascii="宋体" w:eastAsia="宋体" w:hAnsi="宋体" w:cs="Times New Roman"/>
                <w:color w:val="000000"/>
                <w:kern w:val="0"/>
                <w:sz w:val="24"/>
                <w:szCs w:val="24"/>
              </w:rPr>
              <w:t>_</w:t>
            </w:r>
            <w:r>
              <w:rPr>
                <w:rFonts w:ascii="宋体" w:eastAsia="宋体" w:hAnsi="宋体" w:cs="Times New Roman" w:hint="eastAsia"/>
                <w:color w:val="000000"/>
                <w:kern w:val="0"/>
                <w:sz w:val="24"/>
                <w:szCs w:val="24"/>
              </w:rPr>
              <w:t>上行</w:t>
            </w:r>
            <w:r>
              <w:rPr>
                <w:rFonts w:ascii="宋体" w:eastAsia="宋体" w:hAnsi="宋体" w:cs="Times New Roman"/>
                <w:color w:val="000000"/>
                <w:kern w:val="0"/>
                <w:sz w:val="24"/>
                <w:szCs w:val="24"/>
              </w:rPr>
              <w:t>_CRH2237_07_01.mp4</w:t>
            </w:r>
          </w:p>
        </w:tc>
      </w:tr>
      <w:tr w:rsidR="00765117" w:rsidTr="00EF708D">
        <w:trPr>
          <w:trHeight w:val="468"/>
          <w:jc w:val="center"/>
        </w:trPr>
        <w:tc>
          <w:tcPr>
            <w:tcW w:w="7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39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61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80"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9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EF708D">
        <w:trPr>
          <w:trHeight w:val="468"/>
          <w:jc w:val="center"/>
        </w:trPr>
        <w:tc>
          <w:tcPr>
            <w:tcW w:w="7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39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61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80"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9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EF708D">
        <w:trPr>
          <w:trHeight w:val="468"/>
          <w:jc w:val="center"/>
        </w:trPr>
        <w:tc>
          <w:tcPr>
            <w:tcW w:w="7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39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61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80"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9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EF708D">
        <w:trPr>
          <w:trHeight w:val="960"/>
          <w:jc w:val="center"/>
        </w:trPr>
        <w:tc>
          <w:tcPr>
            <w:tcW w:w="76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E</w:t>
            </w:r>
          </w:p>
        </w:tc>
        <w:tc>
          <w:tcPr>
            <w:tcW w:w="1398"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视频文件相关几何参数与定位信息</w:t>
            </w:r>
          </w:p>
        </w:tc>
        <w:tc>
          <w:tcPr>
            <w:tcW w:w="161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8B754A" w:rsidP="00FC7271">
            <w:pPr>
              <w:widowControl/>
              <w:spacing w:line="360" w:lineRule="auto"/>
              <w:jc w:val="center"/>
              <w:rPr>
                <w:rFonts w:ascii="宋体" w:eastAsia="宋体" w:hAnsi="宋体" w:cs="宋体"/>
                <w:color w:val="000000"/>
                <w:kern w:val="0"/>
                <w:sz w:val="24"/>
                <w:szCs w:val="24"/>
              </w:rPr>
            </w:pPr>
            <w:r>
              <w:rPr>
                <w:rFonts w:ascii="宋体" w:eastAsia="宋体" w:hAnsi="宋体"/>
                <w:szCs w:val="21"/>
              </w:rPr>
              <w:t>Location</w:t>
            </w:r>
          </w:p>
        </w:tc>
        <w:tc>
          <w:tcPr>
            <w:tcW w:w="1180"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json</w:t>
            </w:r>
          </w:p>
        </w:tc>
        <w:tc>
          <w:tcPr>
            <w:tcW w:w="396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8B754A" w:rsidP="00FC7271">
            <w:pPr>
              <w:widowControl/>
              <w:spacing w:line="360" w:lineRule="auto"/>
              <w:jc w:val="center"/>
              <w:rPr>
                <w:rFonts w:ascii="宋体" w:eastAsia="宋体" w:hAnsi="宋体" w:cs="Times New Roman"/>
                <w:color w:val="000000"/>
                <w:kern w:val="0"/>
                <w:sz w:val="24"/>
                <w:szCs w:val="24"/>
              </w:rPr>
            </w:pPr>
            <w:r>
              <w:rPr>
                <w:rFonts w:ascii="宋体" w:eastAsia="宋体" w:hAnsi="宋体"/>
                <w:szCs w:val="21"/>
              </w:rPr>
              <w:t>Location</w:t>
            </w:r>
            <w:r w:rsidR="00765117">
              <w:rPr>
                <w:rFonts w:ascii="宋体" w:eastAsia="宋体" w:hAnsi="宋体" w:cs="Times New Roman"/>
                <w:color w:val="000000"/>
                <w:kern w:val="0"/>
                <w:sz w:val="24"/>
                <w:szCs w:val="24"/>
              </w:rPr>
              <w:t>.json</w:t>
            </w:r>
          </w:p>
        </w:tc>
      </w:tr>
      <w:tr w:rsidR="00765117" w:rsidTr="00EF708D">
        <w:trPr>
          <w:trHeight w:val="468"/>
          <w:jc w:val="center"/>
        </w:trPr>
        <w:tc>
          <w:tcPr>
            <w:tcW w:w="7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39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61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80"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9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EF708D">
        <w:trPr>
          <w:trHeight w:val="468"/>
          <w:jc w:val="center"/>
        </w:trPr>
        <w:tc>
          <w:tcPr>
            <w:tcW w:w="7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39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61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80"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9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EF708D">
        <w:trPr>
          <w:trHeight w:val="468"/>
          <w:jc w:val="center"/>
        </w:trPr>
        <w:tc>
          <w:tcPr>
            <w:tcW w:w="7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139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61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宋体"/>
                <w:color w:val="000000"/>
                <w:kern w:val="0"/>
                <w:sz w:val="24"/>
                <w:szCs w:val="24"/>
              </w:rPr>
            </w:pPr>
          </w:p>
        </w:tc>
        <w:tc>
          <w:tcPr>
            <w:tcW w:w="1180"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c>
          <w:tcPr>
            <w:tcW w:w="39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p>
        </w:tc>
      </w:tr>
      <w:tr w:rsidR="00765117" w:rsidTr="00EF708D">
        <w:trPr>
          <w:trHeight w:val="1190"/>
          <w:jc w:val="center"/>
        </w:trPr>
        <w:tc>
          <w:tcPr>
            <w:tcW w:w="76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F</w:t>
            </w:r>
          </w:p>
        </w:tc>
        <w:tc>
          <w:tcPr>
            <w:tcW w:w="1398"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几何参数信息</w:t>
            </w:r>
          </w:p>
        </w:tc>
        <w:tc>
          <w:tcPr>
            <w:tcW w:w="161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Times New Roman"/>
                <w:color w:val="000000"/>
                <w:kern w:val="0"/>
                <w:sz w:val="24"/>
                <w:szCs w:val="24"/>
              </w:rPr>
              <w:t>jhcs</w:t>
            </w:r>
          </w:p>
        </w:tc>
        <w:tc>
          <w:tcPr>
            <w:tcW w:w="1180"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65117"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json</w:t>
            </w:r>
          </w:p>
        </w:tc>
        <w:tc>
          <w:tcPr>
            <w:tcW w:w="3966" w:type="dxa"/>
            <w:vMerge w:val="restart"/>
            <w:tcBorders>
              <w:top w:val="nil"/>
              <w:left w:val="single" w:sz="8" w:space="0" w:color="auto"/>
              <w:bottom w:val="single" w:sz="8" w:space="0" w:color="000000"/>
              <w:right w:val="single" w:sz="8" w:space="0" w:color="auto"/>
            </w:tcBorders>
            <w:shd w:val="clear" w:color="auto" w:fill="auto"/>
            <w:vAlign w:val="center"/>
          </w:tcPr>
          <w:p w:rsidR="00765117" w:rsidRDefault="007A741D" w:rsidP="00FC7271">
            <w:pPr>
              <w:widowControl/>
              <w:spacing w:line="360" w:lineRule="auto"/>
              <w:jc w:val="center"/>
              <w:rPr>
                <w:rFonts w:ascii="宋体" w:eastAsia="宋体" w:hAnsi="宋体" w:cs="Times New Roman"/>
                <w:color w:val="000000"/>
                <w:kern w:val="0"/>
                <w:sz w:val="24"/>
                <w:szCs w:val="24"/>
              </w:rPr>
            </w:pPr>
            <w:r>
              <w:rPr>
                <w:rFonts w:ascii="宋体" w:eastAsia="宋体" w:hAnsi="宋体" w:cs="Times New Roman"/>
                <w:color w:val="000000"/>
                <w:kern w:val="0"/>
                <w:sz w:val="24"/>
                <w:szCs w:val="24"/>
              </w:rPr>
              <w:t>jhcs</w:t>
            </w:r>
            <w:r w:rsidR="00765117">
              <w:rPr>
                <w:rFonts w:ascii="宋体" w:eastAsia="宋体" w:hAnsi="宋体" w:cs="Times New Roman"/>
                <w:color w:val="000000"/>
                <w:kern w:val="0"/>
                <w:sz w:val="24"/>
                <w:szCs w:val="24"/>
              </w:rPr>
              <w:t>.json</w:t>
            </w:r>
          </w:p>
        </w:tc>
      </w:tr>
      <w:tr w:rsidR="00765117" w:rsidTr="00EF708D">
        <w:trPr>
          <w:trHeight w:val="650"/>
          <w:jc w:val="center"/>
        </w:trPr>
        <w:tc>
          <w:tcPr>
            <w:tcW w:w="7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c>
          <w:tcPr>
            <w:tcW w:w="139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宋体"/>
                <w:color w:val="000000"/>
                <w:kern w:val="0"/>
                <w:sz w:val="18"/>
                <w:szCs w:val="18"/>
              </w:rPr>
            </w:pPr>
          </w:p>
        </w:tc>
        <w:tc>
          <w:tcPr>
            <w:tcW w:w="161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宋体"/>
                <w:color w:val="000000"/>
                <w:kern w:val="0"/>
                <w:sz w:val="18"/>
                <w:szCs w:val="18"/>
              </w:rPr>
            </w:pPr>
          </w:p>
        </w:tc>
        <w:tc>
          <w:tcPr>
            <w:tcW w:w="1180"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c>
          <w:tcPr>
            <w:tcW w:w="39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r>
      <w:tr w:rsidR="00765117" w:rsidTr="00EF708D">
        <w:trPr>
          <w:trHeight w:val="468"/>
          <w:jc w:val="center"/>
        </w:trPr>
        <w:tc>
          <w:tcPr>
            <w:tcW w:w="7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c>
          <w:tcPr>
            <w:tcW w:w="139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宋体"/>
                <w:color w:val="000000"/>
                <w:kern w:val="0"/>
                <w:sz w:val="18"/>
                <w:szCs w:val="18"/>
              </w:rPr>
            </w:pPr>
          </w:p>
        </w:tc>
        <w:tc>
          <w:tcPr>
            <w:tcW w:w="161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宋体"/>
                <w:color w:val="000000"/>
                <w:kern w:val="0"/>
                <w:sz w:val="18"/>
                <w:szCs w:val="18"/>
              </w:rPr>
            </w:pPr>
          </w:p>
        </w:tc>
        <w:tc>
          <w:tcPr>
            <w:tcW w:w="1180"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c>
          <w:tcPr>
            <w:tcW w:w="39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r>
      <w:tr w:rsidR="00765117" w:rsidTr="00EF708D">
        <w:trPr>
          <w:trHeight w:val="468"/>
          <w:jc w:val="center"/>
        </w:trPr>
        <w:tc>
          <w:tcPr>
            <w:tcW w:w="7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c>
          <w:tcPr>
            <w:tcW w:w="1398"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宋体"/>
                <w:color w:val="000000"/>
                <w:kern w:val="0"/>
                <w:sz w:val="18"/>
                <w:szCs w:val="18"/>
              </w:rPr>
            </w:pPr>
          </w:p>
        </w:tc>
        <w:tc>
          <w:tcPr>
            <w:tcW w:w="161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宋体"/>
                <w:color w:val="000000"/>
                <w:kern w:val="0"/>
                <w:sz w:val="18"/>
                <w:szCs w:val="18"/>
              </w:rPr>
            </w:pPr>
          </w:p>
        </w:tc>
        <w:tc>
          <w:tcPr>
            <w:tcW w:w="1180"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c>
          <w:tcPr>
            <w:tcW w:w="3966" w:type="dxa"/>
            <w:vMerge/>
            <w:tcBorders>
              <w:top w:val="nil"/>
              <w:left w:val="single" w:sz="8" w:space="0" w:color="auto"/>
              <w:bottom w:val="single" w:sz="8" w:space="0" w:color="000000"/>
              <w:right w:val="single" w:sz="8" w:space="0" w:color="auto"/>
            </w:tcBorders>
            <w:vAlign w:val="center"/>
          </w:tcPr>
          <w:p w:rsidR="00765117" w:rsidRDefault="00765117" w:rsidP="00FC7271">
            <w:pPr>
              <w:widowControl/>
              <w:spacing w:line="360" w:lineRule="auto"/>
              <w:jc w:val="left"/>
              <w:rPr>
                <w:rFonts w:ascii="宋体" w:eastAsia="宋体" w:hAnsi="宋体" w:cs="Times New Roman"/>
                <w:color w:val="000000"/>
                <w:kern w:val="0"/>
                <w:sz w:val="18"/>
                <w:szCs w:val="18"/>
              </w:rPr>
            </w:pPr>
          </w:p>
        </w:tc>
      </w:tr>
    </w:tbl>
    <w:p w:rsidR="00765117" w:rsidRDefault="00765117" w:rsidP="00765117">
      <w:pPr>
        <w:spacing w:line="360" w:lineRule="auto"/>
        <w:rPr>
          <w:rFonts w:ascii="宋体" w:eastAsia="宋体" w:hAnsi="宋体"/>
          <w:sz w:val="24"/>
          <w:szCs w:val="24"/>
        </w:rPr>
      </w:pPr>
      <w:r>
        <w:rPr>
          <w:rFonts w:ascii="宋体" w:eastAsia="宋体" w:hAnsi="宋体"/>
          <w:sz w:val="24"/>
          <w:szCs w:val="24"/>
        </w:rPr>
        <w:t>说明：</w:t>
      </w:r>
    </w:p>
    <w:p w:rsidR="00765117" w:rsidRDefault="00765117" w:rsidP="00765117">
      <w:pPr>
        <w:spacing w:line="360" w:lineRule="auto"/>
        <w:ind w:firstLine="420"/>
        <w:rPr>
          <w:rFonts w:ascii="宋体" w:eastAsia="宋体" w:hAnsi="宋体"/>
          <w:sz w:val="24"/>
          <w:szCs w:val="24"/>
        </w:rPr>
      </w:pPr>
      <w:r>
        <w:rPr>
          <w:rFonts w:ascii="宋体" w:eastAsia="宋体" w:hAnsi="宋体"/>
          <w:sz w:val="24"/>
          <w:szCs w:val="24"/>
        </w:rPr>
        <w:t>弓位。固定 2 位长度，不足加 0 补位</w:t>
      </w:r>
    </w:p>
    <w:p w:rsidR="00765117" w:rsidRDefault="00765117" w:rsidP="00765117">
      <w:pPr>
        <w:spacing w:line="360" w:lineRule="auto"/>
        <w:ind w:firstLine="420"/>
        <w:rPr>
          <w:rFonts w:ascii="宋体" w:eastAsia="宋体" w:hAnsi="宋体"/>
          <w:sz w:val="24"/>
          <w:szCs w:val="24"/>
        </w:rPr>
      </w:pPr>
      <w:r>
        <w:rPr>
          <w:rFonts w:ascii="宋体" w:eastAsia="宋体" w:hAnsi="宋体"/>
          <w:sz w:val="24"/>
          <w:szCs w:val="24"/>
        </w:rPr>
        <w:t>成像类型。</w:t>
      </w:r>
      <w:r>
        <w:rPr>
          <w:rFonts w:ascii="宋体" w:eastAsia="宋体" w:hAnsi="宋体"/>
          <w:sz w:val="24"/>
          <w:szCs w:val="24"/>
        </w:rPr>
        <w:tab/>
        <w:t>1：全景</w:t>
      </w:r>
      <w:r>
        <w:rPr>
          <w:rFonts w:ascii="宋体" w:eastAsia="宋体" w:hAnsi="宋体"/>
          <w:sz w:val="24"/>
          <w:szCs w:val="24"/>
        </w:rPr>
        <w:tab/>
        <w:t>2：红外</w:t>
      </w:r>
      <w:r>
        <w:rPr>
          <w:rFonts w:ascii="宋体" w:eastAsia="宋体" w:hAnsi="宋体"/>
          <w:sz w:val="24"/>
          <w:szCs w:val="24"/>
        </w:rPr>
        <w:tab/>
        <w:t>3：局部</w:t>
      </w:r>
    </w:p>
    <w:p w:rsidR="00765117" w:rsidRDefault="00765117" w:rsidP="00765117">
      <w:pPr>
        <w:spacing w:line="360" w:lineRule="auto"/>
        <w:ind w:firstLine="420"/>
        <w:rPr>
          <w:rFonts w:ascii="宋体" w:eastAsia="宋体" w:hAnsi="宋体"/>
          <w:sz w:val="24"/>
          <w:szCs w:val="24"/>
        </w:rPr>
      </w:pPr>
      <w:r>
        <w:rPr>
          <w:rFonts w:ascii="宋体" w:eastAsia="宋体" w:hAnsi="宋体"/>
          <w:sz w:val="24"/>
          <w:szCs w:val="24"/>
        </w:rPr>
        <w:t>相机编号。固定 2 位长度，不足加 0 补位</w:t>
      </w:r>
    </w:p>
    <w:p w:rsidR="00765117" w:rsidRDefault="00765117" w:rsidP="00765117">
      <w:pPr>
        <w:spacing w:line="360" w:lineRule="auto"/>
        <w:ind w:firstLine="420"/>
        <w:rPr>
          <w:rFonts w:ascii="宋体" w:eastAsia="宋体" w:hAnsi="宋体"/>
          <w:sz w:val="24"/>
        </w:rPr>
      </w:pPr>
      <w:r>
        <w:rPr>
          <w:rFonts w:ascii="宋体" w:eastAsia="宋体" w:hAnsi="宋体"/>
          <w:sz w:val="24"/>
          <w:szCs w:val="24"/>
        </w:rPr>
        <w:t>帧号。固定为 7 位长度，不足加 0 补位</w:t>
      </w:r>
    </w:p>
    <w:p w:rsidR="00E20433" w:rsidRDefault="00E20433" w:rsidP="00765117">
      <w:pPr>
        <w:spacing w:line="360" w:lineRule="auto"/>
        <w:rPr>
          <w:rFonts w:ascii="宋体" w:eastAsia="宋体" w:hAnsi="宋体"/>
          <w:sz w:val="24"/>
        </w:rPr>
      </w:pPr>
    </w:p>
    <w:p w:rsidR="00765117" w:rsidRDefault="00765117" w:rsidP="00765117">
      <w:pPr>
        <w:spacing w:line="360" w:lineRule="auto"/>
        <w:rPr>
          <w:rFonts w:ascii="宋体" w:eastAsia="宋体" w:hAnsi="宋体"/>
          <w:sz w:val="24"/>
        </w:rPr>
      </w:pPr>
      <w:r>
        <w:rPr>
          <w:rFonts w:ascii="宋体" w:eastAsia="宋体" w:hAnsi="宋体"/>
          <w:sz w:val="24"/>
        </w:rPr>
        <w:t>各部分数据信息详细说明如下：</w:t>
      </w:r>
    </w:p>
    <w:p w:rsidR="00765117" w:rsidRDefault="00765117" w:rsidP="00765117">
      <w:pPr>
        <w:spacing w:line="360" w:lineRule="auto"/>
        <w:rPr>
          <w:rFonts w:ascii="宋体" w:eastAsia="宋体" w:hAnsi="宋体"/>
          <w:b/>
          <w:sz w:val="22"/>
          <w:szCs w:val="20"/>
        </w:rPr>
      </w:pPr>
      <w:r>
        <w:rPr>
          <w:rFonts w:ascii="宋体" w:eastAsia="宋体" w:hAnsi="宋体"/>
          <w:b/>
          <w:sz w:val="24"/>
        </w:rPr>
        <w:t>A.缺陷基本信息详细说明</w:t>
      </w:r>
    </w:p>
    <w:p w:rsidR="00765117" w:rsidRDefault="00765117" w:rsidP="00765117">
      <w:pPr>
        <w:spacing w:line="360" w:lineRule="auto"/>
        <w:rPr>
          <w:rFonts w:ascii="宋体" w:eastAsia="宋体" w:hAnsi="宋体"/>
          <w:sz w:val="22"/>
          <w:szCs w:val="20"/>
        </w:rPr>
      </w:pPr>
      <w:r>
        <w:rPr>
          <w:rFonts w:ascii="宋体" w:eastAsia="宋体" w:hAnsi="宋体"/>
          <w:sz w:val="24"/>
        </w:rPr>
        <w:t>文件名：info</w:t>
      </w:r>
    </w:p>
    <w:p w:rsidR="00765117" w:rsidRDefault="00765117" w:rsidP="00765117">
      <w:pPr>
        <w:spacing w:line="360" w:lineRule="auto"/>
        <w:rPr>
          <w:rFonts w:ascii="宋体" w:eastAsia="宋体" w:hAnsi="宋体"/>
          <w:sz w:val="22"/>
          <w:szCs w:val="20"/>
        </w:rPr>
      </w:pPr>
      <w:r>
        <w:rPr>
          <w:rFonts w:ascii="宋体" w:eastAsia="宋体" w:hAnsi="宋体"/>
          <w:sz w:val="24"/>
        </w:rPr>
        <w:t>文件类型：json</w:t>
      </w:r>
    </w:p>
    <w:p w:rsidR="00765117" w:rsidRDefault="00765117" w:rsidP="00765117">
      <w:pPr>
        <w:spacing w:line="360" w:lineRule="auto"/>
        <w:rPr>
          <w:rFonts w:ascii="宋体" w:eastAsia="宋体" w:hAnsi="宋体"/>
          <w:sz w:val="24"/>
        </w:rPr>
      </w:pPr>
      <w:r>
        <w:rPr>
          <w:rFonts w:ascii="宋体" w:eastAsia="宋体" w:hAnsi="宋体"/>
          <w:sz w:val="24"/>
        </w:rPr>
        <w:t>文件格式（基本信息为必须提供的数据信息）：</w:t>
      </w:r>
    </w:p>
    <w:p w:rsidR="00765117" w:rsidRDefault="00765117" w:rsidP="00765117">
      <w:pPr>
        <w:spacing w:line="360" w:lineRule="auto"/>
        <w:rPr>
          <w:rFonts w:ascii="宋体" w:eastAsia="宋体" w:hAnsi="宋体"/>
          <w:sz w:val="24"/>
        </w:rPr>
      </w:pPr>
    </w:p>
    <w:p w:rsidR="00765117" w:rsidRDefault="00765117" w:rsidP="00765117">
      <w:pPr>
        <w:spacing w:line="360" w:lineRule="auto"/>
        <w:jc w:val="center"/>
        <w:rPr>
          <w:rFonts w:ascii="宋体" w:eastAsia="宋体" w:hAnsi="宋体"/>
          <w:szCs w:val="21"/>
        </w:rPr>
      </w:pPr>
      <w:r>
        <w:rPr>
          <w:rFonts w:ascii="宋体" w:eastAsia="宋体" w:hAnsi="宋体" w:hint="eastAsia"/>
          <w:szCs w:val="21"/>
        </w:rPr>
        <w:t>表</w:t>
      </w:r>
      <w:r>
        <w:rPr>
          <w:rFonts w:ascii="宋体" w:eastAsia="宋体" w:hAnsi="宋体"/>
          <w:szCs w:val="21"/>
        </w:rPr>
        <w:t>5</w:t>
      </w:r>
      <w:r>
        <w:rPr>
          <w:rFonts w:ascii="宋体" w:eastAsia="宋体" w:hAnsi="宋体" w:hint="eastAsia"/>
          <w:szCs w:val="21"/>
        </w:rPr>
        <w:t>-</w:t>
      </w:r>
      <w:r>
        <w:rPr>
          <w:rFonts w:ascii="宋体" w:eastAsia="宋体" w:hAnsi="宋体"/>
          <w:szCs w:val="21"/>
        </w:rPr>
        <w:t>3</w:t>
      </w:r>
      <w:r>
        <w:rPr>
          <w:rFonts w:ascii="宋体" w:eastAsia="宋体" w:hAnsi="宋体" w:hint="eastAsia"/>
          <w:szCs w:val="21"/>
        </w:rPr>
        <w:t>-</w:t>
      </w:r>
      <w:r>
        <w:rPr>
          <w:rFonts w:ascii="宋体" w:eastAsia="宋体" w:hAnsi="宋体"/>
          <w:szCs w:val="21"/>
        </w:rPr>
        <w:t>2  info.json表</w:t>
      </w:r>
    </w:p>
    <w:tbl>
      <w:tblPr>
        <w:tblW w:w="9067" w:type="dxa"/>
        <w:jc w:val="center"/>
        <w:tblLayout w:type="fixed"/>
        <w:tblLook w:val="04A0" w:firstRow="1" w:lastRow="0" w:firstColumn="1" w:lastColumn="0" w:noHBand="0" w:noVBand="1"/>
      </w:tblPr>
      <w:tblGrid>
        <w:gridCol w:w="1722"/>
        <w:gridCol w:w="2071"/>
        <w:gridCol w:w="1872"/>
        <w:gridCol w:w="3402"/>
      </w:tblGrid>
      <w:tr w:rsidR="0009715B" w:rsidTr="002548D2">
        <w:trPr>
          <w:trHeight w:val="519"/>
          <w:jc w:val="center"/>
        </w:trPr>
        <w:tc>
          <w:tcPr>
            <w:tcW w:w="9067" w:type="dxa"/>
            <w:gridSpan w:val="4"/>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tcPr>
          <w:p w:rsidR="0009715B" w:rsidRDefault="0009715B" w:rsidP="00D96789">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Info.json 的定义</w:t>
            </w:r>
          </w:p>
        </w:tc>
      </w:tr>
      <w:tr w:rsidR="0009715B" w:rsidTr="002548D2">
        <w:trPr>
          <w:trHeight w:val="810"/>
          <w:jc w:val="center"/>
        </w:trPr>
        <w:tc>
          <w:tcPr>
            <w:tcW w:w="1722"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09715B" w:rsidRDefault="0009715B" w:rsidP="00D96789">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lastRenderedPageBreak/>
              <w:t>父节点:detect</w:t>
            </w:r>
          </w:p>
        </w:tc>
        <w:tc>
          <w:tcPr>
            <w:tcW w:w="2071" w:type="dxa"/>
            <w:tcBorders>
              <w:top w:val="nil"/>
              <w:left w:val="nil"/>
              <w:bottom w:val="single" w:sz="4" w:space="0" w:color="auto"/>
              <w:right w:val="single" w:sz="4" w:space="0" w:color="auto"/>
            </w:tcBorders>
            <w:shd w:val="clear" w:color="auto" w:fill="D9D9D9" w:themeFill="background1" w:themeFillShade="D9"/>
            <w:vAlign w:val="center"/>
          </w:tcPr>
          <w:p w:rsidR="0009715B" w:rsidRDefault="0009715B" w:rsidP="00D96789">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字段名</w:t>
            </w:r>
          </w:p>
        </w:tc>
        <w:tc>
          <w:tcPr>
            <w:tcW w:w="1872" w:type="dxa"/>
            <w:tcBorders>
              <w:top w:val="nil"/>
              <w:left w:val="nil"/>
              <w:bottom w:val="single" w:sz="4" w:space="0" w:color="auto"/>
              <w:right w:val="single" w:sz="4" w:space="0" w:color="auto"/>
            </w:tcBorders>
            <w:shd w:val="clear" w:color="auto" w:fill="D9D9D9" w:themeFill="background1" w:themeFillShade="D9"/>
            <w:vAlign w:val="center"/>
          </w:tcPr>
          <w:p w:rsidR="0009715B" w:rsidRDefault="0009715B" w:rsidP="00D96789">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数据类型</w:t>
            </w:r>
          </w:p>
        </w:tc>
        <w:tc>
          <w:tcPr>
            <w:tcW w:w="3402" w:type="dxa"/>
            <w:tcBorders>
              <w:top w:val="nil"/>
              <w:left w:val="nil"/>
              <w:bottom w:val="single" w:sz="4" w:space="0" w:color="auto"/>
              <w:right w:val="single" w:sz="4" w:space="0" w:color="auto"/>
            </w:tcBorders>
            <w:shd w:val="clear" w:color="auto" w:fill="D9D9D9" w:themeFill="background1" w:themeFillShade="D9"/>
            <w:vAlign w:val="center"/>
          </w:tcPr>
          <w:p w:rsidR="0009715B" w:rsidRDefault="0009715B" w:rsidP="00D96789">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字段说明</w:t>
            </w:r>
          </w:p>
        </w:tc>
      </w:tr>
      <w:tr w:rsidR="0009715B" w:rsidTr="002548D2">
        <w:trPr>
          <w:trHeight w:val="540"/>
          <w:jc w:val="center"/>
        </w:trPr>
        <w:tc>
          <w:tcPr>
            <w:tcW w:w="1722" w:type="dxa"/>
            <w:vMerge w:val="restart"/>
            <w:tcBorders>
              <w:top w:val="nil"/>
              <w:left w:val="single" w:sz="4" w:space="0" w:color="auto"/>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B</w:t>
            </w:r>
            <w:r>
              <w:rPr>
                <w:rFonts w:ascii="宋体" w:eastAsia="宋体" w:hAnsi="宋体" w:cs="宋体" w:hint="eastAsia"/>
                <w:color w:val="000000"/>
                <w:kern w:val="0"/>
                <w:sz w:val="24"/>
                <w:szCs w:val="24"/>
              </w:rPr>
              <w:t>aseInfo</w:t>
            </w: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DeviceCompany</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厂家</w:t>
            </w:r>
          </w:p>
        </w:tc>
      </w:tr>
      <w:tr w:rsidR="0009715B" w:rsidTr="002548D2">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DeviceModel</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型号</w:t>
            </w:r>
          </w:p>
        </w:tc>
      </w:tr>
      <w:tr w:rsidR="0009715B" w:rsidTr="002548D2">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Type</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报警类型</w:t>
            </w:r>
          </w:p>
        </w:tc>
      </w:tr>
      <w:tr w:rsidR="0009715B" w:rsidTr="002548D2">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S</w:t>
            </w:r>
            <w:r>
              <w:rPr>
                <w:rFonts w:ascii="宋体" w:eastAsia="宋体" w:hAnsi="宋体" w:cs="宋体" w:hint="eastAsia"/>
                <w:color w:val="000000"/>
                <w:kern w:val="0"/>
                <w:sz w:val="24"/>
                <w:szCs w:val="24"/>
              </w:rPr>
              <w:t>everity</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报警等级</w:t>
            </w:r>
          </w:p>
        </w:tc>
      </w:tr>
      <w:tr w:rsidR="0009715B" w:rsidTr="002548D2">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Pr="00AC55DD" w:rsidRDefault="0009715B" w:rsidP="00D96789">
            <w:pPr>
              <w:widowControl/>
              <w:spacing w:line="360" w:lineRule="auto"/>
              <w:jc w:val="center"/>
              <w:rPr>
                <w:rFonts w:ascii="宋体" w:eastAsia="宋体" w:hAnsi="宋体" w:cs="宋体"/>
                <w:color w:val="FF0000"/>
                <w:kern w:val="0"/>
                <w:sz w:val="24"/>
                <w:szCs w:val="24"/>
              </w:rPr>
            </w:pPr>
            <w:r w:rsidRPr="00AC55DD">
              <w:rPr>
                <w:rFonts w:ascii="宋体" w:eastAsia="宋体" w:hAnsi="宋体" w:cs="宋体"/>
                <w:color w:val="FF0000"/>
                <w:kern w:val="0"/>
                <w:sz w:val="24"/>
                <w:szCs w:val="24"/>
              </w:rPr>
              <w:t>LineName</w:t>
            </w:r>
          </w:p>
        </w:tc>
        <w:tc>
          <w:tcPr>
            <w:tcW w:w="1872" w:type="dxa"/>
            <w:tcBorders>
              <w:top w:val="nil"/>
              <w:left w:val="nil"/>
              <w:bottom w:val="single" w:sz="4" w:space="0" w:color="auto"/>
              <w:right w:val="single" w:sz="4" w:space="0" w:color="auto"/>
            </w:tcBorders>
            <w:shd w:val="clear" w:color="auto" w:fill="auto"/>
            <w:vAlign w:val="center"/>
          </w:tcPr>
          <w:p w:rsidR="0009715B" w:rsidRPr="00AC55DD" w:rsidRDefault="0009715B" w:rsidP="00D96789">
            <w:pPr>
              <w:widowControl/>
              <w:spacing w:line="360" w:lineRule="auto"/>
              <w:jc w:val="center"/>
              <w:rPr>
                <w:rFonts w:ascii="宋体" w:eastAsia="宋体" w:hAnsi="宋体" w:cs="宋体"/>
                <w:color w:val="FF0000"/>
                <w:kern w:val="0"/>
                <w:sz w:val="24"/>
                <w:szCs w:val="24"/>
              </w:rPr>
            </w:pPr>
            <w:r w:rsidRPr="00AC55DD">
              <w:rPr>
                <w:rFonts w:ascii="宋体" w:eastAsia="宋体" w:hAnsi="宋体" w:cs="宋体" w:hint="eastAsia"/>
                <w:color w:val="FF0000"/>
                <w:kern w:val="0"/>
                <w:sz w:val="24"/>
                <w:szCs w:val="24"/>
              </w:rPr>
              <w:t>String</w:t>
            </w:r>
          </w:p>
        </w:tc>
        <w:tc>
          <w:tcPr>
            <w:tcW w:w="3402" w:type="dxa"/>
            <w:tcBorders>
              <w:top w:val="nil"/>
              <w:left w:val="nil"/>
              <w:bottom w:val="single" w:sz="4" w:space="0" w:color="auto"/>
              <w:right w:val="single" w:sz="4" w:space="0" w:color="auto"/>
            </w:tcBorders>
            <w:shd w:val="clear" w:color="auto" w:fill="auto"/>
            <w:vAlign w:val="center"/>
          </w:tcPr>
          <w:p w:rsidR="0009715B" w:rsidRPr="00AC55DD" w:rsidRDefault="0009715B" w:rsidP="00D96789">
            <w:pPr>
              <w:widowControl/>
              <w:spacing w:line="360" w:lineRule="auto"/>
              <w:jc w:val="center"/>
              <w:rPr>
                <w:rFonts w:ascii="宋体" w:eastAsia="宋体" w:hAnsi="宋体" w:cs="宋体"/>
                <w:color w:val="FF0000"/>
                <w:kern w:val="0"/>
                <w:sz w:val="24"/>
                <w:szCs w:val="24"/>
              </w:rPr>
            </w:pPr>
            <w:r w:rsidRPr="00AC55DD">
              <w:rPr>
                <w:rFonts w:ascii="宋体" w:eastAsia="宋体" w:hAnsi="宋体" w:cs="宋体" w:hint="eastAsia"/>
                <w:color w:val="FF0000"/>
                <w:kern w:val="0"/>
                <w:sz w:val="24"/>
                <w:szCs w:val="24"/>
              </w:rPr>
              <w:t>线路</w:t>
            </w:r>
            <w:del w:id="6" w:author="代春平" w:date="2019-09-04T14:39:00Z">
              <w:r w:rsidRPr="00AC55DD">
                <w:rPr>
                  <w:rFonts w:ascii="宋体" w:eastAsia="宋体" w:hAnsi="宋体" w:cs="宋体" w:hint="eastAsia"/>
                  <w:color w:val="FF0000"/>
                  <w:kern w:val="0"/>
                  <w:sz w:val="24"/>
                  <w:szCs w:val="24"/>
                </w:rPr>
                <w:delText>名</w:delText>
              </w:r>
            </w:del>
          </w:p>
        </w:tc>
      </w:tr>
      <w:tr w:rsidR="0009715B" w:rsidTr="002548D2">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Pr="00AC55DD" w:rsidRDefault="0009715B" w:rsidP="00D96789">
            <w:pPr>
              <w:widowControl/>
              <w:spacing w:line="360" w:lineRule="auto"/>
              <w:jc w:val="center"/>
              <w:rPr>
                <w:rFonts w:ascii="宋体" w:eastAsia="宋体" w:hAnsi="宋体" w:cs="宋体"/>
                <w:color w:val="FF0000"/>
                <w:kern w:val="0"/>
                <w:sz w:val="24"/>
                <w:szCs w:val="24"/>
              </w:rPr>
            </w:pPr>
            <w:r w:rsidRPr="001D1002">
              <w:rPr>
                <w:rFonts w:ascii="宋体" w:eastAsia="宋体" w:hAnsi="宋体" w:cs="宋体"/>
                <w:color w:val="FF0000"/>
                <w:kern w:val="0"/>
                <w:sz w:val="24"/>
                <w:szCs w:val="24"/>
              </w:rPr>
              <w:t>Direction</w:t>
            </w:r>
          </w:p>
        </w:tc>
        <w:tc>
          <w:tcPr>
            <w:tcW w:w="1872" w:type="dxa"/>
            <w:tcBorders>
              <w:top w:val="nil"/>
              <w:left w:val="nil"/>
              <w:bottom w:val="single" w:sz="4" w:space="0" w:color="auto"/>
              <w:right w:val="single" w:sz="4" w:space="0" w:color="auto"/>
            </w:tcBorders>
            <w:shd w:val="clear" w:color="auto" w:fill="auto"/>
            <w:vAlign w:val="center"/>
          </w:tcPr>
          <w:p w:rsidR="0009715B" w:rsidRPr="00AC55DD" w:rsidRDefault="0009715B" w:rsidP="00D96789">
            <w:pPr>
              <w:widowControl/>
              <w:spacing w:line="360" w:lineRule="auto"/>
              <w:jc w:val="center"/>
              <w:rPr>
                <w:rFonts w:ascii="宋体" w:eastAsia="宋体" w:hAnsi="宋体" w:cs="宋体"/>
                <w:color w:val="FF0000"/>
                <w:kern w:val="0"/>
                <w:sz w:val="24"/>
                <w:szCs w:val="24"/>
              </w:rPr>
            </w:pPr>
            <w:r w:rsidRPr="00AC55DD">
              <w:rPr>
                <w:rFonts w:ascii="宋体" w:eastAsia="宋体" w:hAnsi="宋体" w:cs="宋体" w:hint="eastAsia"/>
                <w:color w:val="FF0000"/>
                <w:kern w:val="0"/>
                <w:sz w:val="24"/>
                <w:szCs w:val="24"/>
              </w:rPr>
              <w:t>String</w:t>
            </w:r>
          </w:p>
        </w:tc>
        <w:tc>
          <w:tcPr>
            <w:tcW w:w="3402" w:type="dxa"/>
            <w:tcBorders>
              <w:top w:val="nil"/>
              <w:left w:val="nil"/>
              <w:bottom w:val="single" w:sz="4" w:space="0" w:color="auto"/>
              <w:right w:val="single" w:sz="4" w:space="0" w:color="auto"/>
            </w:tcBorders>
            <w:shd w:val="clear" w:color="auto" w:fill="auto"/>
            <w:vAlign w:val="center"/>
          </w:tcPr>
          <w:p w:rsidR="0009715B" w:rsidRPr="00AC55DD" w:rsidRDefault="0009715B" w:rsidP="00D96789">
            <w:pPr>
              <w:widowControl/>
              <w:spacing w:line="360" w:lineRule="auto"/>
              <w:jc w:val="center"/>
              <w:rPr>
                <w:rFonts w:ascii="宋体" w:eastAsia="宋体" w:hAnsi="宋体" w:cs="宋体"/>
                <w:color w:val="FF0000"/>
                <w:kern w:val="0"/>
                <w:sz w:val="24"/>
                <w:szCs w:val="24"/>
              </w:rPr>
            </w:pPr>
            <w:r w:rsidRPr="00AC55DD">
              <w:rPr>
                <w:rFonts w:ascii="宋体" w:eastAsia="宋体" w:hAnsi="宋体" w:cs="宋体" w:hint="eastAsia"/>
                <w:color w:val="FF0000"/>
                <w:kern w:val="0"/>
                <w:sz w:val="24"/>
                <w:szCs w:val="24"/>
              </w:rPr>
              <w:t>行别名</w:t>
            </w:r>
          </w:p>
        </w:tc>
      </w:tr>
      <w:tr w:rsidR="0009715B" w:rsidTr="002548D2">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P</w:t>
            </w:r>
            <w:r>
              <w:rPr>
                <w:rFonts w:ascii="宋体" w:eastAsia="宋体" w:hAnsi="宋体" w:cs="宋体" w:hint="eastAsia"/>
                <w:color w:val="000000"/>
                <w:kern w:val="0"/>
                <w:sz w:val="24"/>
                <w:szCs w:val="24"/>
              </w:rPr>
              <w:t>oleNo</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sidRPr="00AC55DD">
              <w:rPr>
                <w:rFonts w:ascii="宋体" w:eastAsia="宋体" w:hAnsi="宋体" w:cs="宋体" w:hint="eastAsia"/>
                <w:color w:val="FF0000"/>
                <w:kern w:val="0"/>
                <w:sz w:val="24"/>
                <w:szCs w:val="24"/>
              </w:rPr>
              <w:t>String</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杆号</w:t>
            </w:r>
          </w:p>
        </w:tc>
      </w:tr>
      <w:tr w:rsidR="0009715B" w:rsidTr="002548D2">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KM</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sidRPr="009B113A">
              <w:rPr>
                <w:rFonts w:ascii="宋体" w:eastAsia="宋体" w:hAnsi="宋体" w:cs="宋体"/>
                <w:color w:val="FF0000"/>
                <w:kern w:val="0"/>
                <w:sz w:val="24"/>
                <w:szCs w:val="24"/>
              </w:rPr>
              <w:t>I</w:t>
            </w:r>
            <w:r w:rsidRPr="009B113A">
              <w:rPr>
                <w:rFonts w:ascii="宋体" w:eastAsia="宋体" w:hAnsi="宋体" w:cs="宋体" w:hint="eastAsia"/>
                <w:color w:val="FF0000"/>
                <w:kern w:val="0"/>
                <w:sz w:val="24"/>
                <w:szCs w:val="24"/>
              </w:rPr>
              <w:t>nt</w:t>
            </w:r>
            <w:r w:rsidRPr="009B113A">
              <w:rPr>
                <w:rFonts w:ascii="宋体" w:eastAsia="宋体" w:hAnsi="宋体" w:cs="宋体"/>
                <w:color w:val="FF0000"/>
                <w:kern w:val="0"/>
                <w:sz w:val="24"/>
                <w:szCs w:val="24"/>
              </w:rPr>
              <w:t>32</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公里标（单位：m）</w:t>
            </w:r>
          </w:p>
        </w:tc>
      </w:tr>
      <w:tr w:rsidR="0009715B" w:rsidTr="002548D2">
        <w:trPr>
          <w:trHeight w:val="80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8" w:space="0" w:color="auto"/>
              <w:right w:val="single" w:sz="8"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w:t>
            </w:r>
            <w:r>
              <w:rPr>
                <w:rFonts w:ascii="宋体" w:eastAsia="宋体" w:hAnsi="宋体" w:cs="宋体" w:hint="eastAsia"/>
                <w:color w:val="000000"/>
                <w:kern w:val="0"/>
                <w:sz w:val="24"/>
                <w:szCs w:val="24"/>
              </w:rPr>
              <w:t>ate</w:t>
            </w:r>
          </w:p>
        </w:tc>
        <w:tc>
          <w:tcPr>
            <w:tcW w:w="1872" w:type="dxa"/>
            <w:tcBorders>
              <w:top w:val="nil"/>
              <w:left w:val="nil"/>
              <w:bottom w:val="single" w:sz="8" w:space="0" w:color="auto"/>
              <w:right w:val="single" w:sz="8"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sidRPr="00AC55DD">
              <w:rPr>
                <w:rFonts w:ascii="宋体" w:eastAsia="宋体" w:hAnsi="宋体" w:cs="宋体" w:hint="eastAsia"/>
                <w:color w:val="FF0000"/>
                <w:kern w:val="0"/>
                <w:sz w:val="24"/>
                <w:szCs w:val="24"/>
              </w:rPr>
              <w:t>String</w:t>
            </w:r>
          </w:p>
        </w:tc>
        <w:tc>
          <w:tcPr>
            <w:tcW w:w="3402" w:type="dxa"/>
            <w:tcBorders>
              <w:top w:val="nil"/>
              <w:left w:val="single" w:sz="4" w:space="0" w:color="auto"/>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检测日期时间</w:t>
            </w:r>
            <w:r>
              <w:rPr>
                <w:rFonts w:ascii="宋体" w:eastAsia="宋体" w:hAnsi="宋体" w:cs="宋体" w:hint="eastAsia"/>
                <w:color w:val="000000"/>
                <w:kern w:val="0"/>
                <w:sz w:val="24"/>
                <w:szCs w:val="24"/>
              </w:rPr>
              <w:br/>
              <w:t>(yyyy/MM/dd hh24:mi:ss)</w:t>
            </w:r>
          </w:p>
        </w:tc>
      </w:tr>
      <w:tr w:rsidR="0009715B" w:rsidTr="002548D2">
        <w:trPr>
          <w:trHeight w:val="468"/>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T</w:t>
            </w:r>
            <w:r>
              <w:rPr>
                <w:rFonts w:ascii="宋体" w:eastAsia="宋体" w:hAnsi="宋体" w:cs="宋体" w:hint="eastAsia"/>
                <w:color w:val="000000"/>
                <w:kern w:val="0"/>
                <w:sz w:val="24"/>
                <w:szCs w:val="24"/>
              </w:rPr>
              <w:t>rainNo</w:t>
            </w:r>
          </w:p>
        </w:tc>
        <w:tc>
          <w:tcPr>
            <w:tcW w:w="187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402" w:type="dxa"/>
            <w:vMerge w:val="restart"/>
            <w:tcBorders>
              <w:top w:val="nil"/>
              <w:left w:val="single" w:sz="4" w:space="0" w:color="auto"/>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车型-车号</w:t>
            </w:r>
          </w:p>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C</w:t>
            </w:r>
            <w:r>
              <w:rPr>
                <w:rFonts w:ascii="宋体" w:eastAsia="宋体" w:hAnsi="宋体" w:cs="宋体"/>
                <w:color w:val="000000"/>
                <w:kern w:val="0"/>
                <w:sz w:val="24"/>
                <w:szCs w:val="24"/>
              </w:rPr>
              <w:t>RH2A-4322</w:t>
            </w:r>
          </w:p>
        </w:tc>
      </w:tr>
      <w:tr w:rsidR="0009715B" w:rsidTr="002548D2">
        <w:trPr>
          <w:trHeight w:val="468"/>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vMerge/>
            <w:tcBorders>
              <w:top w:val="single" w:sz="4" w:space="0" w:color="auto"/>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1872" w:type="dxa"/>
            <w:vMerge/>
            <w:tcBorders>
              <w:top w:val="single" w:sz="4" w:space="0" w:color="auto"/>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340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r>
      <w:tr w:rsidR="0009715B" w:rsidTr="002548D2">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S</w:t>
            </w:r>
            <w:r>
              <w:rPr>
                <w:rFonts w:ascii="宋体" w:eastAsia="宋体" w:hAnsi="宋体" w:cs="宋体" w:hint="eastAsia"/>
                <w:color w:val="000000"/>
                <w:kern w:val="0"/>
                <w:sz w:val="24"/>
                <w:szCs w:val="24"/>
              </w:rPr>
              <w:t>eat</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w:t>
            </w:r>
            <w:r>
              <w:rPr>
                <w:rFonts w:ascii="宋体" w:eastAsia="宋体" w:hAnsi="宋体" w:cs="宋体" w:hint="eastAsia"/>
                <w:color w:val="000000"/>
                <w:kern w:val="0"/>
                <w:sz w:val="24"/>
                <w:szCs w:val="24"/>
              </w:rPr>
              <w:t>nt</w:t>
            </w:r>
            <w:r>
              <w:rPr>
                <w:rFonts w:ascii="宋体" w:eastAsia="宋体" w:hAnsi="宋体" w:cs="宋体"/>
                <w:color w:val="000000"/>
                <w:kern w:val="0"/>
                <w:sz w:val="24"/>
                <w:szCs w:val="24"/>
              </w:rPr>
              <w:t>32</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弓位置</w:t>
            </w:r>
          </w:p>
        </w:tc>
      </w:tr>
      <w:tr w:rsidR="0009715B" w:rsidTr="002548D2">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F</w:t>
            </w:r>
            <w:r>
              <w:rPr>
                <w:rFonts w:ascii="宋体" w:eastAsia="宋体" w:hAnsi="宋体" w:cs="宋体" w:hint="eastAsia"/>
                <w:color w:val="000000"/>
                <w:kern w:val="0"/>
                <w:sz w:val="24"/>
                <w:szCs w:val="24"/>
              </w:rPr>
              <w:t>rame</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w:t>
            </w:r>
            <w:r>
              <w:rPr>
                <w:rFonts w:ascii="宋体" w:eastAsia="宋体" w:hAnsi="宋体" w:cs="宋体" w:hint="eastAsia"/>
                <w:color w:val="000000"/>
                <w:kern w:val="0"/>
                <w:sz w:val="24"/>
                <w:szCs w:val="24"/>
              </w:rPr>
              <w:t>nt</w:t>
            </w:r>
            <w:r>
              <w:rPr>
                <w:rFonts w:ascii="宋体" w:eastAsia="宋体" w:hAnsi="宋体" w:cs="宋体"/>
                <w:color w:val="000000"/>
                <w:kern w:val="0"/>
                <w:sz w:val="24"/>
                <w:szCs w:val="24"/>
              </w:rPr>
              <w:t>32</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帧号</w:t>
            </w:r>
          </w:p>
        </w:tc>
      </w:tr>
      <w:tr w:rsidR="0009715B" w:rsidTr="002548D2">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S</w:t>
            </w:r>
            <w:r>
              <w:rPr>
                <w:rFonts w:ascii="宋体" w:eastAsia="宋体" w:hAnsi="宋体" w:cs="宋体" w:hint="eastAsia"/>
                <w:color w:val="000000"/>
                <w:kern w:val="0"/>
                <w:sz w:val="24"/>
                <w:szCs w:val="24"/>
              </w:rPr>
              <w:t>peed</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double</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速度（单位：km/h）</w:t>
            </w:r>
          </w:p>
        </w:tc>
      </w:tr>
      <w:tr w:rsidR="0009715B" w:rsidTr="002548D2">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N</w:t>
            </w:r>
            <w:r>
              <w:rPr>
                <w:rFonts w:ascii="宋体" w:eastAsia="宋体" w:hAnsi="宋体" w:cs="宋体" w:hint="eastAsia"/>
                <w:color w:val="000000"/>
                <w:kern w:val="0"/>
                <w:sz w:val="24"/>
                <w:szCs w:val="24"/>
              </w:rPr>
              <w:t>et_t</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double</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接触网温度(单位：℃)</w:t>
            </w:r>
          </w:p>
        </w:tc>
      </w:tr>
      <w:tr w:rsidR="0009715B" w:rsidTr="002548D2">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E</w:t>
            </w:r>
            <w:r>
              <w:rPr>
                <w:rFonts w:ascii="宋体" w:eastAsia="宋体" w:hAnsi="宋体" w:cs="宋体" w:hint="eastAsia"/>
                <w:color w:val="000000"/>
                <w:kern w:val="0"/>
                <w:sz w:val="24"/>
                <w:szCs w:val="24"/>
              </w:rPr>
              <w:t>nv_t</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double</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环境温度(单位：℃)</w:t>
            </w:r>
          </w:p>
        </w:tc>
      </w:tr>
      <w:tr w:rsidR="0009715B" w:rsidTr="002548D2">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H</w:t>
            </w:r>
            <w:r>
              <w:rPr>
                <w:rFonts w:ascii="宋体" w:eastAsia="宋体" w:hAnsi="宋体" w:cs="宋体" w:hint="eastAsia"/>
                <w:color w:val="000000"/>
                <w:kern w:val="0"/>
                <w:sz w:val="24"/>
                <w:szCs w:val="24"/>
              </w:rPr>
              <w:t>eight</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Int32</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导高值(单位：mm)</w:t>
            </w:r>
          </w:p>
        </w:tc>
      </w:tr>
      <w:tr w:rsidR="0009715B" w:rsidTr="002548D2">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S</w:t>
            </w:r>
            <w:r>
              <w:rPr>
                <w:rFonts w:ascii="宋体" w:eastAsia="宋体" w:hAnsi="宋体" w:cs="宋体" w:hint="eastAsia"/>
                <w:color w:val="000000"/>
                <w:kern w:val="0"/>
                <w:sz w:val="24"/>
                <w:szCs w:val="24"/>
              </w:rPr>
              <w:t>tagger</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Int32</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拉出值(单位：mm)</w:t>
            </w:r>
          </w:p>
        </w:tc>
      </w:tr>
      <w:tr w:rsidR="0009715B" w:rsidTr="002548D2">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H</w:t>
            </w:r>
            <w:r>
              <w:rPr>
                <w:rFonts w:ascii="宋体" w:eastAsia="宋体" w:hAnsi="宋体" w:cs="宋体" w:hint="eastAsia"/>
                <w:color w:val="000000"/>
                <w:kern w:val="0"/>
                <w:sz w:val="24"/>
                <w:szCs w:val="24"/>
              </w:rPr>
              <w:t>eight</w:t>
            </w:r>
            <w:r>
              <w:rPr>
                <w:rFonts w:ascii="宋体" w:eastAsia="宋体" w:hAnsi="宋体" w:cs="宋体"/>
                <w:color w:val="000000"/>
                <w:kern w:val="0"/>
                <w:sz w:val="24"/>
                <w:szCs w:val="24"/>
              </w:rPr>
              <w:t>D</w:t>
            </w:r>
            <w:r>
              <w:rPr>
                <w:rFonts w:ascii="宋体" w:eastAsia="宋体" w:hAnsi="宋体" w:cs="宋体" w:hint="eastAsia"/>
                <w:color w:val="000000"/>
                <w:kern w:val="0"/>
                <w:sz w:val="24"/>
                <w:szCs w:val="24"/>
              </w:rPr>
              <w:t>iff</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Int32</w:t>
            </w:r>
          </w:p>
        </w:tc>
        <w:tc>
          <w:tcPr>
            <w:tcW w:w="3402" w:type="dxa"/>
            <w:tcBorders>
              <w:top w:val="nil"/>
              <w:left w:val="nil"/>
              <w:bottom w:val="single" w:sz="4" w:space="0" w:color="auto"/>
              <w:right w:val="single" w:sz="4" w:space="0" w:color="auto"/>
            </w:tcBorders>
            <w:shd w:val="clear" w:color="auto" w:fill="auto"/>
            <w:vAlign w:val="center"/>
          </w:tcPr>
          <w:p w:rsidR="002548D2"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双支接触线高度差</w:t>
            </w:r>
          </w:p>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(单位：mm)</w:t>
            </w:r>
          </w:p>
        </w:tc>
      </w:tr>
      <w:tr w:rsidR="0009715B" w:rsidTr="002548D2">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w:t>
            </w:r>
            <w:r>
              <w:rPr>
                <w:rFonts w:ascii="宋体" w:eastAsia="宋体" w:hAnsi="宋体" w:cs="宋体" w:hint="eastAsia"/>
                <w:color w:val="000000"/>
                <w:kern w:val="0"/>
                <w:sz w:val="24"/>
                <w:szCs w:val="24"/>
              </w:rPr>
              <w:t>istance</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Int32</w:t>
            </w:r>
          </w:p>
        </w:tc>
        <w:tc>
          <w:tcPr>
            <w:tcW w:w="3402" w:type="dxa"/>
            <w:tcBorders>
              <w:top w:val="nil"/>
              <w:left w:val="nil"/>
              <w:bottom w:val="single" w:sz="4" w:space="0" w:color="auto"/>
              <w:right w:val="single" w:sz="4" w:space="0" w:color="auto"/>
            </w:tcBorders>
            <w:shd w:val="clear" w:color="auto" w:fill="auto"/>
            <w:vAlign w:val="center"/>
          </w:tcPr>
          <w:p w:rsidR="002548D2"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双支接触线水平距离</w:t>
            </w:r>
          </w:p>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(单位：mm)</w:t>
            </w:r>
          </w:p>
        </w:tc>
      </w:tr>
      <w:tr w:rsidR="0009715B" w:rsidTr="002548D2">
        <w:trPr>
          <w:trHeight w:val="280"/>
          <w:jc w:val="center"/>
        </w:trPr>
        <w:tc>
          <w:tcPr>
            <w:tcW w:w="1722" w:type="dxa"/>
            <w:vMerge w:val="restart"/>
            <w:tcBorders>
              <w:top w:val="nil"/>
              <w:left w:val="single" w:sz="4" w:space="0" w:color="auto"/>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A</w:t>
            </w:r>
            <w:r>
              <w:rPr>
                <w:rFonts w:ascii="宋体" w:eastAsia="宋体" w:hAnsi="宋体" w:cs="宋体" w:hint="eastAsia"/>
                <w:color w:val="000000"/>
                <w:kern w:val="0"/>
                <w:sz w:val="24"/>
                <w:szCs w:val="24"/>
              </w:rPr>
              <w:t>ppendInfo</w:t>
            </w: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sidRPr="00557FEB">
              <w:rPr>
                <w:rFonts w:ascii="宋体" w:eastAsia="宋体" w:hAnsi="宋体" w:cs="宋体"/>
                <w:color w:val="000000"/>
                <w:kern w:val="0"/>
                <w:sz w:val="24"/>
                <w:szCs w:val="24"/>
              </w:rPr>
              <w:t>St</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区站</w:t>
            </w:r>
          </w:p>
        </w:tc>
      </w:tr>
      <w:tr w:rsidR="0009715B" w:rsidTr="002548D2">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sidRPr="00862223">
              <w:rPr>
                <w:rFonts w:ascii="宋体" w:eastAsia="宋体" w:hAnsi="宋体" w:cs="宋体"/>
                <w:color w:val="000000"/>
                <w:kern w:val="0"/>
                <w:sz w:val="24"/>
                <w:szCs w:val="24"/>
              </w:rPr>
              <w:t>BridgeTunnel</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桥隧</w:t>
            </w:r>
          </w:p>
        </w:tc>
      </w:tr>
      <w:tr w:rsidR="0009715B" w:rsidTr="002548D2">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Longitude</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Double(3.7)</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经度</w:t>
            </w:r>
          </w:p>
        </w:tc>
      </w:tr>
      <w:tr w:rsidR="0009715B" w:rsidTr="002548D2">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Latitude</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Double(3.7)</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纬度</w:t>
            </w:r>
          </w:p>
        </w:tc>
      </w:tr>
      <w:tr w:rsidR="0009715B" w:rsidTr="002548D2">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SatellitesNum</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Int32</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卫星数</w:t>
            </w:r>
          </w:p>
        </w:tc>
      </w:tr>
      <w:tr w:rsidR="0009715B" w:rsidTr="002548D2">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TrainNumber</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车次号</w:t>
            </w:r>
          </w:p>
        </w:tc>
      </w:tr>
      <w:tr w:rsidR="0009715B" w:rsidTr="002548D2">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ArcingTime</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Int32</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ind w:firstLineChars="400" w:firstLine="96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燃弧时长（ms）</w:t>
            </w:r>
          </w:p>
        </w:tc>
      </w:tr>
      <w:tr w:rsidR="0009715B" w:rsidTr="002548D2">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ArcingRate</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double</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燃弧率</w:t>
            </w:r>
          </w:p>
        </w:tc>
      </w:tr>
      <w:tr w:rsidR="0009715B" w:rsidTr="002548D2">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ArcingFrequency</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Int32</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燃弧次数</w:t>
            </w:r>
          </w:p>
        </w:tc>
      </w:tr>
      <w:tr w:rsidR="0009715B" w:rsidTr="002548D2">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ArcingStrength</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ind w:left="240" w:hangingChars="100" w:hanging="240"/>
              <w:rPr>
                <w:rFonts w:ascii="宋体" w:eastAsia="宋体" w:hAnsi="宋体" w:cs="宋体"/>
                <w:color w:val="000000"/>
                <w:kern w:val="0"/>
                <w:sz w:val="24"/>
                <w:szCs w:val="24"/>
              </w:rPr>
            </w:pPr>
            <w:r>
              <w:rPr>
                <w:rFonts w:ascii="宋体" w:eastAsia="宋体" w:hAnsi="宋体" w:cs="宋体"/>
                <w:color w:val="000000"/>
                <w:kern w:val="0"/>
                <w:sz w:val="24"/>
                <w:szCs w:val="24"/>
              </w:rPr>
              <w:t xml:space="preserve">     string</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燃弧强度</w:t>
            </w:r>
          </w:p>
        </w:tc>
      </w:tr>
      <w:tr w:rsidR="0009715B" w:rsidTr="002548D2">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Arcing</w:t>
            </w:r>
            <w:r>
              <w:rPr>
                <w:rFonts w:ascii="宋体" w:eastAsia="宋体" w:hAnsi="宋体" w:cs="宋体"/>
                <w:color w:val="000000"/>
                <w:kern w:val="0"/>
                <w:sz w:val="24"/>
                <w:szCs w:val="24"/>
              </w:rPr>
              <w:t>Pix</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rPr>
                <w:rFonts w:ascii="宋体" w:eastAsia="宋体" w:hAnsi="宋体" w:cs="宋体"/>
                <w:color w:val="000000"/>
                <w:kern w:val="0"/>
                <w:sz w:val="24"/>
                <w:szCs w:val="24"/>
              </w:rPr>
            </w:pPr>
            <w:r>
              <w:rPr>
                <w:rFonts w:ascii="宋体" w:eastAsia="宋体" w:hAnsi="宋体" w:cs="宋体"/>
                <w:color w:val="000000"/>
                <w:kern w:val="0"/>
                <w:sz w:val="24"/>
                <w:szCs w:val="24"/>
              </w:rPr>
              <w:t>I</w:t>
            </w:r>
            <w:r>
              <w:rPr>
                <w:rFonts w:ascii="宋体" w:eastAsia="宋体" w:hAnsi="宋体" w:cs="宋体" w:hint="eastAsia"/>
                <w:color w:val="000000"/>
                <w:kern w:val="0"/>
                <w:sz w:val="24"/>
                <w:szCs w:val="24"/>
              </w:rPr>
              <w:t>nt</w:t>
            </w:r>
            <w:r>
              <w:rPr>
                <w:rFonts w:ascii="宋体" w:eastAsia="宋体" w:hAnsi="宋体" w:cs="宋体"/>
                <w:color w:val="000000"/>
                <w:kern w:val="0"/>
                <w:sz w:val="24"/>
                <w:szCs w:val="24"/>
              </w:rPr>
              <w:t>32</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缺陷帧燃弧像素</w:t>
            </w:r>
            <w:r>
              <w:rPr>
                <w:rFonts w:ascii="宋体" w:eastAsia="宋体" w:hAnsi="宋体" w:cs="宋体"/>
                <w:color w:val="000000"/>
                <w:kern w:val="0"/>
                <w:sz w:val="24"/>
                <w:szCs w:val="24"/>
              </w:rPr>
              <w:t xml:space="preserve">  </w:t>
            </w:r>
          </w:p>
        </w:tc>
      </w:tr>
      <w:tr w:rsidR="0009715B" w:rsidTr="002548D2">
        <w:trPr>
          <w:trHeight w:val="54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Arcing</w:t>
            </w:r>
            <w:r>
              <w:rPr>
                <w:rFonts w:ascii="宋体" w:eastAsia="宋体" w:hAnsi="宋体" w:cs="宋体"/>
                <w:color w:val="000000"/>
                <w:kern w:val="0"/>
                <w:sz w:val="24"/>
                <w:szCs w:val="24"/>
              </w:rPr>
              <w:t>Pix</w:t>
            </w:r>
            <w:r>
              <w:rPr>
                <w:rFonts w:ascii="宋体" w:eastAsia="宋体" w:hAnsi="宋体" w:cs="宋体" w:hint="eastAsia"/>
                <w:color w:val="000000"/>
                <w:kern w:val="0"/>
                <w:sz w:val="24"/>
                <w:szCs w:val="24"/>
              </w:rPr>
              <w:t>Rate</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rPr>
                <w:rFonts w:ascii="宋体" w:eastAsia="宋体" w:hAnsi="宋体" w:cs="宋体"/>
                <w:color w:val="000000"/>
                <w:kern w:val="0"/>
                <w:sz w:val="24"/>
                <w:szCs w:val="24"/>
              </w:rPr>
            </w:pPr>
            <w:r>
              <w:rPr>
                <w:rFonts w:ascii="宋体" w:eastAsia="宋体" w:hAnsi="宋体" w:cs="宋体"/>
                <w:color w:val="000000"/>
                <w:kern w:val="0"/>
                <w:sz w:val="24"/>
                <w:szCs w:val="24"/>
              </w:rPr>
              <w:t>double</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缺陷帧燃弧像素占比</w:t>
            </w:r>
          </w:p>
        </w:tc>
      </w:tr>
      <w:tr w:rsidR="0009715B" w:rsidTr="002548D2">
        <w:trPr>
          <w:trHeight w:val="280"/>
          <w:jc w:val="center"/>
        </w:trPr>
        <w:tc>
          <w:tcPr>
            <w:tcW w:w="1722" w:type="dxa"/>
            <w:vMerge/>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Gxgdd</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管辖供电段</w:t>
            </w:r>
          </w:p>
        </w:tc>
      </w:tr>
      <w:tr w:rsidR="0009715B" w:rsidTr="002548D2">
        <w:trPr>
          <w:trHeight w:val="540"/>
          <w:jc w:val="center"/>
        </w:trPr>
        <w:tc>
          <w:tcPr>
            <w:tcW w:w="1722" w:type="dxa"/>
            <w:vMerge/>
            <w:tcBorders>
              <w:top w:val="nil"/>
              <w:left w:val="single" w:sz="4" w:space="0" w:color="auto"/>
              <w:bottom w:val="nil"/>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single" w:sz="4" w:space="0" w:color="auto"/>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SsRailway</w:t>
            </w:r>
          </w:p>
        </w:tc>
        <w:tc>
          <w:tcPr>
            <w:tcW w:w="187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402" w:type="dxa"/>
            <w:tcBorders>
              <w:top w:val="nil"/>
              <w:left w:val="nil"/>
              <w:bottom w:val="single" w:sz="4" w:space="0" w:color="auto"/>
              <w:right w:val="single" w:sz="4" w:space="0" w:color="auto"/>
            </w:tcBorders>
            <w:shd w:val="clear" w:color="auto" w:fill="auto"/>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所属路局</w:t>
            </w:r>
          </w:p>
        </w:tc>
      </w:tr>
      <w:tr w:rsidR="0009715B" w:rsidTr="002548D2">
        <w:trPr>
          <w:trHeight w:val="540"/>
          <w:jc w:val="center"/>
        </w:trPr>
        <w:tc>
          <w:tcPr>
            <w:tcW w:w="1722" w:type="dxa"/>
            <w:tcBorders>
              <w:top w:val="nil"/>
              <w:left w:val="single" w:sz="4" w:space="0" w:color="auto"/>
              <w:bottom w:val="single" w:sz="4" w:space="0" w:color="auto"/>
              <w:right w:val="single" w:sz="4" w:space="0" w:color="auto"/>
            </w:tcBorders>
            <w:vAlign w:val="center"/>
          </w:tcPr>
          <w:p w:rsidR="0009715B" w:rsidRDefault="0009715B" w:rsidP="00D96789">
            <w:pPr>
              <w:widowControl/>
              <w:spacing w:line="360" w:lineRule="auto"/>
              <w:jc w:val="left"/>
              <w:rPr>
                <w:rFonts w:ascii="宋体" w:eastAsia="宋体" w:hAnsi="宋体" w:cs="宋体"/>
                <w:color w:val="000000"/>
                <w:kern w:val="0"/>
                <w:sz w:val="24"/>
                <w:szCs w:val="24"/>
              </w:rPr>
            </w:pPr>
          </w:p>
        </w:tc>
        <w:tc>
          <w:tcPr>
            <w:tcW w:w="2071" w:type="dxa"/>
            <w:tcBorders>
              <w:top w:val="single" w:sz="4" w:space="0" w:color="auto"/>
              <w:left w:val="nil"/>
              <w:bottom w:val="single" w:sz="4" w:space="0" w:color="auto"/>
              <w:right w:val="single" w:sz="4" w:space="0" w:color="auto"/>
            </w:tcBorders>
            <w:shd w:val="clear" w:color="auto" w:fill="FFFFFF" w:themeFill="background1"/>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预留</w:t>
            </w:r>
          </w:p>
        </w:tc>
        <w:tc>
          <w:tcPr>
            <w:tcW w:w="1872" w:type="dxa"/>
            <w:tcBorders>
              <w:top w:val="single" w:sz="4" w:space="0" w:color="auto"/>
              <w:left w:val="nil"/>
              <w:bottom w:val="single" w:sz="4" w:space="0" w:color="auto"/>
              <w:right w:val="single" w:sz="4" w:space="0" w:color="auto"/>
            </w:tcBorders>
            <w:shd w:val="clear" w:color="auto" w:fill="FFFFFF" w:themeFill="background1"/>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预留</w:t>
            </w:r>
          </w:p>
        </w:tc>
        <w:tc>
          <w:tcPr>
            <w:tcW w:w="3402" w:type="dxa"/>
            <w:tcBorders>
              <w:top w:val="single" w:sz="4" w:space="0" w:color="auto"/>
              <w:left w:val="nil"/>
              <w:bottom w:val="single" w:sz="4" w:space="0" w:color="auto"/>
              <w:right w:val="single" w:sz="4" w:space="0" w:color="auto"/>
            </w:tcBorders>
            <w:shd w:val="clear" w:color="auto" w:fill="FFFFFF" w:themeFill="background1"/>
            <w:vAlign w:val="center"/>
          </w:tcPr>
          <w:p w:rsidR="0009715B" w:rsidRDefault="0009715B" w:rsidP="00D96789">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预留</w:t>
            </w:r>
          </w:p>
        </w:tc>
      </w:tr>
    </w:tbl>
    <w:p w:rsidR="0009715B" w:rsidRDefault="0009715B" w:rsidP="0009715B">
      <w:pPr>
        <w:spacing w:line="360" w:lineRule="auto"/>
        <w:rPr>
          <w:rFonts w:ascii="宋体" w:eastAsia="宋体" w:hAnsi="宋体"/>
          <w:szCs w:val="21"/>
        </w:rPr>
      </w:pPr>
    </w:p>
    <w:p w:rsidR="00B76D07" w:rsidRDefault="00B76D07" w:rsidP="0009715B">
      <w:pPr>
        <w:spacing w:line="360" w:lineRule="auto"/>
        <w:rPr>
          <w:rFonts w:ascii="宋体" w:eastAsia="宋体" w:hAnsi="宋体"/>
          <w:szCs w:val="21"/>
        </w:rPr>
      </w:pPr>
    </w:p>
    <w:p w:rsidR="007D19F5" w:rsidRDefault="007D19F5" w:rsidP="007D19F5">
      <w:pPr>
        <w:spacing w:line="360" w:lineRule="auto"/>
        <w:rPr>
          <w:rFonts w:ascii="宋体" w:eastAsia="宋体" w:hAnsi="宋体"/>
          <w:sz w:val="24"/>
          <w:szCs w:val="24"/>
        </w:rPr>
      </w:pPr>
      <w:r w:rsidRPr="00383F80">
        <w:rPr>
          <w:rFonts w:ascii="宋体" w:eastAsia="宋体" w:hAnsi="宋体"/>
          <w:sz w:val="24"/>
          <w:szCs w:val="24"/>
          <w:highlight w:val="yellow"/>
        </w:rPr>
        <w:t xml:space="preserve">info.json </w:t>
      </w:r>
      <w:r w:rsidRPr="00383F80">
        <w:rPr>
          <w:rFonts w:ascii="宋体" w:eastAsia="宋体" w:hAnsi="宋体" w:cs="宋体"/>
          <w:sz w:val="24"/>
          <w:szCs w:val="24"/>
          <w:highlight w:val="yellow"/>
        </w:rPr>
        <w:t>示例</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t>"BaseInfo": {</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"DeviceCompany": "国铁电气",</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"DeviceModel": "GT2",</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"Type": "燃弧",</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"Severity": "一级",</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"LineName": "哈佳客专",</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"Direction": "上行",</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"PoleNo": "30",</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"KM": 332333,</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"Date": "2020-01-01 7:23:50",</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"TrainNo": "CRH5A-5021",</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"Seat": 3,</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lastRenderedPageBreak/>
        <w:tab/>
      </w:r>
      <w:r w:rsidRPr="001746B5">
        <w:rPr>
          <w:rFonts w:ascii="宋体" w:eastAsia="宋体" w:hAnsi="宋体" w:cs="Courier New"/>
          <w:sz w:val="24"/>
          <w:szCs w:val="24"/>
        </w:rPr>
        <w:tab/>
        <w:t>"Frame": 5,</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"Speed": 159,</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"Net_t": 71,</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"Env_t": -19,</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"Height": 5970,</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"Stagger": -167,</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"HeightDiff": 0,</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"Distance": 0</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t>},</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t>"AppendInfo": {</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"St": "佳木斯西站",</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"BridgeTunnel": "",</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"Longitude": 130.2446505,</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"Latitude": 46.7717913,</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"SatellitesNum": 11,</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"TrainNumber": "-1",</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"ArcingTime": 9,</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"ArcingRate": 0.0,</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"ArcingFrequency": 2,</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"ArcingStrength": 0.07,</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"ArcingPix":232,</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"ArcingPixRate":0.03,</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"Gxgdd": "佳木斯供电段",</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r>
      <w:r w:rsidRPr="001746B5">
        <w:rPr>
          <w:rFonts w:ascii="宋体" w:eastAsia="宋体" w:hAnsi="宋体" w:cs="Courier New"/>
          <w:sz w:val="24"/>
          <w:szCs w:val="24"/>
        </w:rPr>
        <w:tab/>
        <w:t>"SsRailway": "哈尔滨铁路局"</w:t>
      </w:r>
    </w:p>
    <w:p w:rsidR="007D19F5" w:rsidRPr="001746B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ab/>
        <w:t>}</w:t>
      </w:r>
    </w:p>
    <w:p w:rsidR="007D19F5" w:rsidRDefault="007D19F5" w:rsidP="007D19F5">
      <w:pPr>
        <w:spacing w:line="360" w:lineRule="auto"/>
        <w:rPr>
          <w:rFonts w:ascii="宋体" w:eastAsia="宋体" w:hAnsi="宋体" w:cs="Courier New"/>
          <w:sz w:val="24"/>
          <w:szCs w:val="24"/>
        </w:rPr>
      </w:pPr>
      <w:r w:rsidRPr="001746B5">
        <w:rPr>
          <w:rFonts w:ascii="宋体" w:eastAsia="宋体" w:hAnsi="宋体" w:cs="Courier New"/>
          <w:sz w:val="24"/>
          <w:szCs w:val="24"/>
        </w:rPr>
        <w:t>}</w:t>
      </w:r>
    </w:p>
    <w:p w:rsidR="007D19F5" w:rsidRDefault="007D19F5" w:rsidP="00765117">
      <w:pPr>
        <w:spacing w:line="360" w:lineRule="auto"/>
        <w:rPr>
          <w:rFonts w:ascii="宋体" w:eastAsia="宋体" w:hAnsi="宋体"/>
          <w:sz w:val="24"/>
          <w:szCs w:val="24"/>
        </w:rPr>
      </w:pPr>
    </w:p>
    <w:p w:rsidR="007D19F5" w:rsidRDefault="007D19F5" w:rsidP="00765117">
      <w:pPr>
        <w:spacing w:line="360" w:lineRule="auto"/>
        <w:rPr>
          <w:rFonts w:ascii="宋体" w:eastAsia="宋体" w:hAnsi="宋体"/>
          <w:sz w:val="24"/>
          <w:szCs w:val="24"/>
        </w:rPr>
      </w:pPr>
    </w:p>
    <w:p w:rsidR="00765117" w:rsidRDefault="00765117" w:rsidP="00765117">
      <w:pPr>
        <w:spacing w:line="360" w:lineRule="auto"/>
        <w:rPr>
          <w:rFonts w:ascii="宋体" w:eastAsia="宋体" w:hAnsi="宋体"/>
          <w:b/>
          <w:sz w:val="24"/>
          <w:szCs w:val="24"/>
        </w:rPr>
      </w:pPr>
      <w:r>
        <w:rPr>
          <w:rFonts w:ascii="宋体" w:eastAsia="宋体" w:hAnsi="宋体"/>
          <w:b/>
          <w:sz w:val="24"/>
          <w:szCs w:val="24"/>
        </w:rPr>
        <w:t>B.缺陷图片信息详细说明</w:t>
      </w:r>
    </w:p>
    <w:p w:rsidR="00765117" w:rsidRDefault="00765117" w:rsidP="00765117">
      <w:pPr>
        <w:spacing w:line="360" w:lineRule="auto"/>
        <w:rPr>
          <w:rFonts w:ascii="宋体" w:eastAsia="宋体" w:hAnsi="宋体"/>
          <w:sz w:val="24"/>
          <w:szCs w:val="24"/>
        </w:rPr>
      </w:pPr>
      <w:r>
        <w:rPr>
          <w:rFonts w:ascii="宋体" w:eastAsia="宋体" w:hAnsi="宋体"/>
          <w:sz w:val="24"/>
          <w:szCs w:val="24"/>
        </w:rPr>
        <w:lastRenderedPageBreak/>
        <w:t>数据类型：图片</w:t>
      </w:r>
    </w:p>
    <w:p w:rsidR="00765117" w:rsidRDefault="00765117" w:rsidP="00765117">
      <w:pPr>
        <w:spacing w:line="360" w:lineRule="auto"/>
        <w:rPr>
          <w:rFonts w:ascii="宋体" w:eastAsia="宋体" w:hAnsi="宋体"/>
          <w:sz w:val="24"/>
          <w:szCs w:val="24"/>
        </w:rPr>
      </w:pPr>
      <w:r>
        <w:rPr>
          <w:rFonts w:ascii="宋体" w:eastAsia="宋体" w:hAnsi="宋体"/>
          <w:sz w:val="24"/>
          <w:szCs w:val="24"/>
        </w:rPr>
        <w:t>文件类型：jpg</w:t>
      </w:r>
    </w:p>
    <w:p w:rsidR="001926A2" w:rsidRDefault="001926A2" w:rsidP="001926A2">
      <w:pPr>
        <w:spacing w:line="360" w:lineRule="auto"/>
        <w:rPr>
          <w:rFonts w:ascii="宋体" w:eastAsia="宋体" w:hAnsi="宋体"/>
          <w:sz w:val="24"/>
          <w:szCs w:val="24"/>
        </w:rPr>
      </w:pPr>
      <w:r>
        <w:rPr>
          <w:rFonts w:ascii="宋体" w:eastAsia="宋体" w:hAnsi="宋体"/>
          <w:sz w:val="24"/>
          <w:szCs w:val="24"/>
        </w:rPr>
        <w:t>文件命名格式：</w:t>
      </w:r>
      <w:r>
        <w:rPr>
          <w:rFonts w:ascii="宋体" w:eastAsia="宋体" w:hAnsi="宋体" w:cs="宋体" w:hint="eastAsia"/>
          <w:color w:val="000000"/>
          <w:kern w:val="0"/>
          <w:sz w:val="24"/>
          <w:szCs w:val="24"/>
        </w:rPr>
        <w:t>检测时间</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线路</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行别</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车号</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弓位</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相机型号</w:t>
      </w:r>
      <w:r>
        <w:rPr>
          <w:rFonts w:ascii="宋体" w:eastAsia="宋体" w:hAnsi="宋体" w:cs="Times New Roman"/>
          <w:color w:val="000000"/>
          <w:kern w:val="0"/>
          <w:sz w:val="24"/>
          <w:szCs w:val="24"/>
        </w:rPr>
        <w:t>_</w:t>
      </w:r>
      <w:r>
        <w:rPr>
          <w:rFonts w:ascii="宋体" w:eastAsia="宋体" w:hAnsi="宋体" w:cs="宋体" w:hint="eastAsia"/>
          <w:color w:val="000000"/>
          <w:kern w:val="0"/>
          <w:sz w:val="24"/>
          <w:szCs w:val="24"/>
        </w:rPr>
        <w:t>帧号</w:t>
      </w:r>
    </w:p>
    <w:p w:rsidR="001926A2" w:rsidRDefault="001926A2" w:rsidP="001926A2">
      <w:pPr>
        <w:spacing w:line="360" w:lineRule="auto"/>
        <w:rPr>
          <w:rFonts w:ascii="宋体" w:eastAsia="宋体" w:hAnsi="宋体"/>
          <w:sz w:val="24"/>
          <w:szCs w:val="24"/>
        </w:rPr>
      </w:pPr>
      <w:r>
        <w:rPr>
          <w:rFonts w:ascii="宋体" w:eastAsia="宋体" w:hAnsi="宋体"/>
          <w:sz w:val="24"/>
          <w:szCs w:val="24"/>
        </w:rPr>
        <w:t>说明：弓位固定为两位长度，不足两位加零补位</w:t>
      </w:r>
    </w:p>
    <w:p w:rsidR="001926A2" w:rsidRDefault="001926A2" w:rsidP="001926A2">
      <w:pPr>
        <w:spacing w:line="360" w:lineRule="auto"/>
        <w:rPr>
          <w:rFonts w:ascii="宋体" w:eastAsia="宋体" w:hAnsi="宋体"/>
          <w:sz w:val="24"/>
          <w:szCs w:val="24"/>
        </w:rPr>
      </w:pPr>
      <w:r>
        <w:rPr>
          <w:rFonts w:ascii="宋体" w:eastAsia="宋体" w:hAnsi="宋体"/>
          <w:sz w:val="24"/>
          <w:szCs w:val="24"/>
        </w:rPr>
        <w:t>相机编号按相机类型顺序编号,  固定为两位长度，不足两位加零补位</w:t>
      </w:r>
    </w:p>
    <w:p w:rsidR="001926A2" w:rsidRDefault="001926A2" w:rsidP="001926A2">
      <w:pPr>
        <w:spacing w:line="360" w:lineRule="auto"/>
        <w:rPr>
          <w:rFonts w:ascii="宋体" w:eastAsia="宋体" w:hAnsi="宋体"/>
          <w:sz w:val="24"/>
          <w:szCs w:val="24"/>
        </w:rPr>
      </w:pPr>
      <w:r>
        <w:rPr>
          <w:rFonts w:ascii="宋体" w:eastAsia="宋体" w:hAnsi="宋体"/>
          <w:sz w:val="24"/>
          <w:szCs w:val="24"/>
        </w:rPr>
        <w:t>成像类型</w:t>
      </w:r>
      <w:r>
        <w:rPr>
          <w:rFonts w:ascii="宋体" w:eastAsia="宋体" w:hAnsi="宋体" w:cs="Calibri"/>
          <w:sz w:val="24"/>
          <w:szCs w:val="24"/>
        </w:rPr>
        <w:t xml:space="preserve"> 1</w:t>
      </w:r>
      <w:r>
        <w:rPr>
          <w:rFonts w:ascii="宋体" w:eastAsia="宋体" w:hAnsi="宋体"/>
          <w:sz w:val="24"/>
          <w:szCs w:val="24"/>
        </w:rPr>
        <w:t>：全景</w:t>
      </w:r>
      <w:r>
        <w:rPr>
          <w:rFonts w:ascii="宋体" w:eastAsia="宋体" w:hAnsi="宋体" w:cs="Calibri"/>
          <w:sz w:val="24"/>
          <w:szCs w:val="24"/>
        </w:rPr>
        <w:tab/>
        <w:t>2</w:t>
      </w:r>
      <w:r>
        <w:rPr>
          <w:rFonts w:ascii="宋体" w:eastAsia="宋体" w:hAnsi="宋体"/>
          <w:sz w:val="24"/>
          <w:szCs w:val="24"/>
        </w:rPr>
        <w:t>：红外热成像</w:t>
      </w:r>
      <w:r>
        <w:rPr>
          <w:rFonts w:ascii="宋体" w:eastAsia="宋体" w:hAnsi="宋体"/>
          <w:sz w:val="24"/>
          <w:szCs w:val="24"/>
        </w:rPr>
        <w:tab/>
      </w:r>
      <w:r>
        <w:rPr>
          <w:rFonts w:ascii="宋体" w:eastAsia="宋体" w:hAnsi="宋体" w:cs="Calibri"/>
          <w:sz w:val="24"/>
          <w:szCs w:val="24"/>
        </w:rPr>
        <w:t>3</w:t>
      </w:r>
      <w:r>
        <w:rPr>
          <w:rFonts w:ascii="宋体" w:eastAsia="宋体" w:hAnsi="宋体"/>
          <w:sz w:val="24"/>
          <w:szCs w:val="24"/>
        </w:rPr>
        <w:t>：局部</w:t>
      </w:r>
    </w:p>
    <w:p w:rsidR="001926A2" w:rsidRDefault="001926A2" w:rsidP="001926A2">
      <w:pPr>
        <w:spacing w:line="360" w:lineRule="auto"/>
        <w:rPr>
          <w:rFonts w:ascii="宋体" w:eastAsia="宋体" w:hAnsi="宋体"/>
          <w:sz w:val="24"/>
          <w:szCs w:val="24"/>
        </w:rPr>
      </w:pPr>
      <w:r>
        <w:rPr>
          <w:rFonts w:ascii="宋体" w:eastAsia="宋体" w:hAnsi="宋体"/>
          <w:sz w:val="24"/>
          <w:szCs w:val="24"/>
        </w:rPr>
        <w:t>帧号固定为七位长度，不足七位加零补位</w:t>
      </w:r>
      <w:r>
        <w:rPr>
          <w:rFonts w:ascii="宋体" w:eastAsia="宋体" w:hAnsi="宋体" w:hint="eastAsia"/>
          <w:sz w:val="24"/>
          <w:szCs w:val="24"/>
        </w:rPr>
        <w:t>,序号从0开始</w:t>
      </w:r>
    </w:p>
    <w:p w:rsidR="001926A2" w:rsidRDefault="001926A2" w:rsidP="001926A2">
      <w:pPr>
        <w:spacing w:line="360" w:lineRule="auto"/>
        <w:rPr>
          <w:rFonts w:ascii="宋体" w:eastAsia="宋体" w:hAnsi="宋体"/>
          <w:sz w:val="24"/>
          <w:szCs w:val="24"/>
        </w:rPr>
      </w:pPr>
      <w:r>
        <w:rPr>
          <w:rFonts w:ascii="宋体" w:eastAsia="宋体" w:hAnsi="宋体"/>
          <w:sz w:val="24"/>
          <w:szCs w:val="24"/>
        </w:rPr>
        <w:t>示例：</w:t>
      </w:r>
      <w:r w:rsidRPr="00F748F1">
        <w:rPr>
          <w:rFonts w:ascii="宋体" w:eastAsia="宋体" w:hAnsi="宋体"/>
          <w:sz w:val="24"/>
          <w:szCs w:val="24"/>
        </w:rPr>
        <w:t>20200101072350000_哈佳客专_上行_CRH5A-5021_03_01_0000000.jpg</w:t>
      </w:r>
    </w:p>
    <w:p w:rsidR="001926A2" w:rsidRDefault="001926A2" w:rsidP="00765117">
      <w:pPr>
        <w:spacing w:line="360" w:lineRule="auto"/>
        <w:rPr>
          <w:rFonts w:ascii="宋体" w:eastAsia="宋体" w:hAnsi="宋体"/>
          <w:sz w:val="24"/>
          <w:szCs w:val="24"/>
        </w:rPr>
      </w:pPr>
    </w:p>
    <w:p w:rsidR="001926A2" w:rsidRDefault="001926A2" w:rsidP="00765117">
      <w:pPr>
        <w:spacing w:line="360" w:lineRule="auto"/>
        <w:rPr>
          <w:rFonts w:ascii="宋体" w:eastAsia="宋体" w:hAnsi="宋体"/>
          <w:sz w:val="24"/>
          <w:szCs w:val="24"/>
        </w:rPr>
      </w:pPr>
    </w:p>
    <w:p w:rsidR="00765117" w:rsidRDefault="00765117" w:rsidP="00765117">
      <w:pPr>
        <w:spacing w:line="360" w:lineRule="auto"/>
        <w:rPr>
          <w:rFonts w:ascii="宋体" w:eastAsia="宋体" w:hAnsi="宋体"/>
          <w:b/>
          <w:sz w:val="24"/>
        </w:rPr>
      </w:pPr>
      <w:r>
        <w:rPr>
          <w:rFonts w:ascii="宋体" w:eastAsia="宋体" w:hAnsi="宋体"/>
          <w:b/>
          <w:sz w:val="24"/>
        </w:rPr>
        <w:t>C.图像同步索引文</w:t>
      </w:r>
    </w:p>
    <w:p w:rsidR="00765117" w:rsidRDefault="00765117" w:rsidP="00765117">
      <w:pPr>
        <w:spacing w:line="360" w:lineRule="auto"/>
        <w:rPr>
          <w:rFonts w:ascii="宋体" w:eastAsia="宋体" w:hAnsi="宋体"/>
          <w:b/>
          <w:sz w:val="24"/>
        </w:rPr>
      </w:pPr>
    </w:p>
    <w:p w:rsidR="00765117" w:rsidRDefault="00765117" w:rsidP="00765117">
      <w:pPr>
        <w:spacing w:line="360" w:lineRule="auto"/>
        <w:jc w:val="center"/>
        <w:rPr>
          <w:rFonts w:ascii="宋体" w:eastAsia="宋体" w:hAnsi="宋体"/>
          <w:szCs w:val="21"/>
        </w:rPr>
      </w:pPr>
      <w:r>
        <w:rPr>
          <w:rFonts w:ascii="宋体" w:eastAsia="宋体" w:hAnsi="宋体" w:hint="eastAsia"/>
          <w:szCs w:val="21"/>
        </w:rPr>
        <w:t>表</w:t>
      </w:r>
      <w:r>
        <w:rPr>
          <w:rFonts w:ascii="宋体" w:eastAsia="宋体" w:hAnsi="宋体"/>
          <w:szCs w:val="21"/>
        </w:rPr>
        <w:t>5</w:t>
      </w:r>
      <w:r>
        <w:rPr>
          <w:rFonts w:ascii="宋体" w:eastAsia="宋体" w:hAnsi="宋体" w:hint="eastAsia"/>
          <w:szCs w:val="21"/>
        </w:rPr>
        <w:t>-</w:t>
      </w:r>
      <w:r>
        <w:rPr>
          <w:rFonts w:ascii="宋体" w:eastAsia="宋体" w:hAnsi="宋体"/>
          <w:szCs w:val="21"/>
        </w:rPr>
        <w:t>3</w:t>
      </w:r>
      <w:r>
        <w:rPr>
          <w:rFonts w:ascii="宋体" w:eastAsia="宋体" w:hAnsi="宋体" w:hint="eastAsia"/>
          <w:szCs w:val="21"/>
        </w:rPr>
        <w:t>-</w:t>
      </w:r>
      <w:r>
        <w:rPr>
          <w:rFonts w:ascii="宋体" w:eastAsia="宋体" w:hAnsi="宋体"/>
          <w:szCs w:val="21"/>
        </w:rPr>
        <w:t xml:space="preserve">3  </w:t>
      </w:r>
      <w:r>
        <w:rPr>
          <w:rFonts w:ascii="宋体" w:eastAsia="宋体" w:hAnsi="宋体" w:hint="eastAsia"/>
          <w:szCs w:val="21"/>
        </w:rPr>
        <w:t>frame</w:t>
      </w:r>
      <w:r>
        <w:rPr>
          <w:rFonts w:ascii="宋体" w:eastAsia="宋体" w:hAnsi="宋体"/>
          <w:szCs w:val="21"/>
        </w:rPr>
        <w:t>.json表</w:t>
      </w:r>
    </w:p>
    <w:tbl>
      <w:tblPr>
        <w:tblW w:w="8296" w:type="dxa"/>
        <w:tblLayout w:type="fixed"/>
        <w:tblLook w:val="04A0" w:firstRow="1" w:lastRow="0" w:firstColumn="1" w:lastColumn="0" w:noHBand="0" w:noVBand="1"/>
      </w:tblPr>
      <w:tblGrid>
        <w:gridCol w:w="2071"/>
        <w:gridCol w:w="2766"/>
        <w:gridCol w:w="3459"/>
      </w:tblGrid>
      <w:tr w:rsidR="00765117" w:rsidTr="00FC7271">
        <w:trPr>
          <w:trHeight w:val="468"/>
        </w:trPr>
        <w:tc>
          <w:tcPr>
            <w:tcW w:w="8296" w:type="dxa"/>
            <w:gridSpan w:val="3"/>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frame.json</w:t>
            </w:r>
          </w:p>
        </w:tc>
      </w:tr>
      <w:tr w:rsidR="00765117" w:rsidTr="00FC7271">
        <w:trPr>
          <w:trHeight w:val="468"/>
        </w:trPr>
        <w:tc>
          <w:tcPr>
            <w:tcW w:w="8296" w:type="dxa"/>
            <w:gridSpan w:val="3"/>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p>
        </w:tc>
      </w:tr>
      <w:tr w:rsidR="00765117" w:rsidTr="00FC7271">
        <w:trPr>
          <w:trHeight w:val="280"/>
        </w:trPr>
        <w:tc>
          <w:tcPr>
            <w:tcW w:w="207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字段名</w:t>
            </w:r>
          </w:p>
        </w:tc>
        <w:tc>
          <w:tcPr>
            <w:tcW w:w="2766" w:type="dxa"/>
            <w:tcBorders>
              <w:top w:val="nil"/>
              <w:left w:val="nil"/>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数据类型</w:t>
            </w:r>
          </w:p>
        </w:tc>
        <w:tc>
          <w:tcPr>
            <w:tcW w:w="3459" w:type="dxa"/>
            <w:tcBorders>
              <w:top w:val="nil"/>
              <w:left w:val="nil"/>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ind w:firstLineChars="700" w:firstLine="1687"/>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字段说明</w:t>
            </w:r>
          </w:p>
        </w:tc>
      </w:tr>
      <w:tr w:rsidR="00765117" w:rsidTr="00FC7271">
        <w:trPr>
          <w:trHeight w:val="280"/>
        </w:trPr>
        <w:tc>
          <w:tcPr>
            <w:tcW w:w="2071"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Index</w:t>
            </w:r>
          </w:p>
        </w:tc>
        <w:tc>
          <w:tcPr>
            <w:tcW w:w="276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p>
        </w:tc>
        <w:tc>
          <w:tcPr>
            <w:tcW w:w="345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红外帧序号（从 0 开始）</w:t>
            </w:r>
          </w:p>
        </w:tc>
      </w:tr>
      <w:tr w:rsidR="00765117" w:rsidTr="00FC7271">
        <w:trPr>
          <w:trHeight w:val="280"/>
        </w:trPr>
        <w:tc>
          <w:tcPr>
            <w:tcW w:w="2071"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Timestamp</w:t>
            </w:r>
          </w:p>
        </w:tc>
        <w:tc>
          <w:tcPr>
            <w:tcW w:w="276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p>
        </w:tc>
        <w:tc>
          <w:tcPr>
            <w:tcW w:w="345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红外时间（13 位）</w:t>
            </w:r>
          </w:p>
        </w:tc>
      </w:tr>
      <w:tr w:rsidR="0085701C" w:rsidTr="00FC7271">
        <w:trPr>
          <w:trHeight w:val="500"/>
        </w:trPr>
        <w:tc>
          <w:tcPr>
            <w:tcW w:w="2071" w:type="dxa"/>
            <w:tcBorders>
              <w:top w:val="nil"/>
              <w:left w:val="single" w:sz="4" w:space="0" w:color="auto"/>
              <w:bottom w:val="single" w:sz="4" w:space="0" w:color="auto"/>
              <w:right w:val="single" w:sz="4" w:space="0" w:color="auto"/>
            </w:tcBorders>
            <w:shd w:val="clear" w:color="auto" w:fill="auto"/>
            <w:vAlign w:val="center"/>
          </w:tcPr>
          <w:p w:rsidR="0085701C" w:rsidRDefault="0085701C" w:rsidP="0085701C">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MaxTemperature</w:t>
            </w:r>
          </w:p>
        </w:tc>
        <w:tc>
          <w:tcPr>
            <w:tcW w:w="2766" w:type="dxa"/>
            <w:tcBorders>
              <w:top w:val="nil"/>
              <w:left w:val="nil"/>
              <w:bottom w:val="single" w:sz="4" w:space="0" w:color="auto"/>
              <w:right w:val="single" w:sz="4" w:space="0" w:color="auto"/>
            </w:tcBorders>
            <w:shd w:val="clear" w:color="auto" w:fill="auto"/>
            <w:vAlign w:val="center"/>
          </w:tcPr>
          <w:p w:rsidR="0085701C" w:rsidRDefault="0085701C" w:rsidP="0085701C">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Double</w:t>
            </w:r>
          </w:p>
        </w:tc>
        <w:tc>
          <w:tcPr>
            <w:tcW w:w="3459" w:type="dxa"/>
            <w:tcBorders>
              <w:top w:val="nil"/>
              <w:left w:val="nil"/>
              <w:bottom w:val="single" w:sz="4" w:space="0" w:color="auto"/>
              <w:right w:val="single" w:sz="4" w:space="0" w:color="auto"/>
            </w:tcBorders>
            <w:shd w:val="clear" w:color="auto" w:fill="auto"/>
            <w:vAlign w:val="center"/>
          </w:tcPr>
          <w:p w:rsidR="0085701C" w:rsidRDefault="0085701C" w:rsidP="0085701C">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弓区域最大温度</w:t>
            </w:r>
          </w:p>
        </w:tc>
      </w:tr>
      <w:tr w:rsidR="0085701C" w:rsidTr="00FC7271">
        <w:trPr>
          <w:trHeight w:val="280"/>
        </w:trPr>
        <w:tc>
          <w:tcPr>
            <w:tcW w:w="2071" w:type="dxa"/>
            <w:tcBorders>
              <w:top w:val="nil"/>
              <w:left w:val="single" w:sz="4" w:space="0" w:color="auto"/>
              <w:bottom w:val="single" w:sz="4" w:space="0" w:color="auto"/>
              <w:right w:val="single" w:sz="4" w:space="0" w:color="auto"/>
            </w:tcBorders>
            <w:shd w:val="clear" w:color="auto" w:fill="auto"/>
            <w:vAlign w:val="center"/>
          </w:tcPr>
          <w:p w:rsidR="0085701C" w:rsidRDefault="0085701C" w:rsidP="0085701C">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maxTemp</w:t>
            </w:r>
          </w:p>
        </w:tc>
        <w:tc>
          <w:tcPr>
            <w:tcW w:w="2766" w:type="dxa"/>
            <w:tcBorders>
              <w:top w:val="nil"/>
              <w:left w:val="nil"/>
              <w:bottom w:val="single" w:sz="4" w:space="0" w:color="auto"/>
              <w:right w:val="single" w:sz="4" w:space="0" w:color="auto"/>
            </w:tcBorders>
            <w:shd w:val="clear" w:color="auto" w:fill="auto"/>
            <w:vAlign w:val="center"/>
          </w:tcPr>
          <w:p w:rsidR="0085701C" w:rsidRDefault="0085701C" w:rsidP="0085701C">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Double</w:t>
            </w:r>
          </w:p>
        </w:tc>
        <w:tc>
          <w:tcPr>
            <w:tcW w:w="3459" w:type="dxa"/>
            <w:tcBorders>
              <w:top w:val="nil"/>
              <w:left w:val="nil"/>
              <w:bottom w:val="single" w:sz="4" w:space="0" w:color="auto"/>
              <w:right w:val="single" w:sz="4" w:space="0" w:color="auto"/>
            </w:tcBorders>
            <w:shd w:val="clear" w:color="auto" w:fill="auto"/>
            <w:vAlign w:val="center"/>
          </w:tcPr>
          <w:p w:rsidR="0085701C" w:rsidRDefault="0085701C" w:rsidP="0085701C">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全像素最高温度</w:t>
            </w:r>
          </w:p>
        </w:tc>
      </w:tr>
      <w:tr w:rsidR="0085701C" w:rsidTr="00FC7271">
        <w:trPr>
          <w:trHeight w:val="280"/>
        </w:trPr>
        <w:tc>
          <w:tcPr>
            <w:tcW w:w="2071" w:type="dxa"/>
            <w:tcBorders>
              <w:top w:val="nil"/>
              <w:left w:val="single" w:sz="4" w:space="0" w:color="auto"/>
              <w:bottom w:val="single" w:sz="4" w:space="0" w:color="auto"/>
              <w:right w:val="single" w:sz="4" w:space="0" w:color="auto"/>
            </w:tcBorders>
            <w:shd w:val="clear" w:color="auto" w:fill="auto"/>
            <w:vAlign w:val="center"/>
          </w:tcPr>
          <w:p w:rsidR="0085701C" w:rsidRDefault="0085701C" w:rsidP="0085701C">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minTemp</w:t>
            </w:r>
          </w:p>
        </w:tc>
        <w:tc>
          <w:tcPr>
            <w:tcW w:w="2766" w:type="dxa"/>
            <w:tcBorders>
              <w:top w:val="nil"/>
              <w:left w:val="nil"/>
              <w:bottom w:val="single" w:sz="4" w:space="0" w:color="auto"/>
              <w:right w:val="single" w:sz="4" w:space="0" w:color="auto"/>
            </w:tcBorders>
            <w:shd w:val="clear" w:color="auto" w:fill="auto"/>
            <w:vAlign w:val="center"/>
          </w:tcPr>
          <w:p w:rsidR="0085701C" w:rsidRDefault="0085701C" w:rsidP="0085701C">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Double</w:t>
            </w:r>
          </w:p>
        </w:tc>
        <w:tc>
          <w:tcPr>
            <w:tcW w:w="3459" w:type="dxa"/>
            <w:tcBorders>
              <w:top w:val="nil"/>
              <w:left w:val="nil"/>
              <w:bottom w:val="single" w:sz="4" w:space="0" w:color="auto"/>
              <w:right w:val="single" w:sz="4" w:space="0" w:color="auto"/>
            </w:tcBorders>
            <w:shd w:val="clear" w:color="auto" w:fill="auto"/>
            <w:vAlign w:val="center"/>
          </w:tcPr>
          <w:p w:rsidR="0085701C" w:rsidRDefault="0085701C" w:rsidP="0085701C">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全像素最低温度</w:t>
            </w:r>
          </w:p>
        </w:tc>
      </w:tr>
      <w:tr w:rsidR="00765117" w:rsidTr="00FC7271">
        <w:trPr>
          <w:trHeight w:val="500"/>
        </w:trPr>
        <w:tc>
          <w:tcPr>
            <w:tcW w:w="2071"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DetailImgIndex</w:t>
            </w:r>
          </w:p>
        </w:tc>
        <w:tc>
          <w:tcPr>
            <w:tcW w:w="276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p>
        </w:tc>
        <w:tc>
          <w:tcPr>
            <w:tcW w:w="345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同步细节相机帧序号</w:t>
            </w:r>
          </w:p>
        </w:tc>
      </w:tr>
      <w:tr w:rsidR="00765117" w:rsidTr="00FC7271">
        <w:trPr>
          <w:trHeight w:val="500"/>
        </w:trPr>
        <w:tc>
          <w:tcPr>
            <w:tcW w:w="2071"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FullImgIndex</w:t>
            </w:r>
          </w:p>
        </w:tc>
        <w:tc>
          <w:tcPr>
            <w:tcW w:w="276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p>
        </w:tc>
        <w:tc>
          <w:tcPr>
            <w:tcW w:w="345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同步全景相机帧序号</w:t>
            </w:r>
          </w:p>
        </w:tc>
      </w:tr>
      <w:tr w:rsidR="00765117" w:rsidTr="00FC7271">
        <w:trPr>
          <w:trHeight w:val="500"/>
        </w:trPr>
        <w:tc>
          <w:tcPr>
            <w:tcW w:w="2071"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OthersImgIndex</w:t>
            </w:r>
          </w:p>
        </w:tc>
        <w:tc>
          <w:tcPr>
            <w:tcW w:w="276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Int</w:t>
            </w:r>
          </w:p>
        </w:tc>
        <w:tc>
          <w:tcPr>
            <w:tcW w:w="345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同步其它相机帧序号</w:t>
            </w:r>
          </w:p>
        </w:tc>
      </w:tr>
      <w:tr w:rsidR="00765117" w:rsidTr="00FC7271">
        <w:trPr>
          <w:trHeight w:val="500"/>
        </w:trPr>
        <w:tc>
          <w:tcPr>
            <w:tcW w:w="2071"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TemperatureList</w:t>
            </w:r>
          </w:p>
        </w:tc>
        <w:tc>
          <w:tcPr>
            <w:tcW w:w="276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json</w:t>
            </w:r>
          </w:p>
        </w:tc>
        <w:tc>
          <w:tcPr>
            <w:tcW w:w="345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红外成像，每个像素点的温度二维数组。</w:t>
            </w:r>
          </w:p>
        </w:tc>
      </w:tr>
    </w:tbl>
    <w:p w:rsidR="00765117" w:rsidRDefault="00765117" w:rsidP="00765117">
      <w:pPr>
        <w:spacing w:line="360" w:lineRule="auto"/>
        <w:rPr>
          <w:rFonts w:ascii="宋体" w:eastAsia="宋体" w:hAnsi="宋体"/>
          <w:sz w:val="24"/>
          <w:szCs w:val="24"/>
        </w:rPr>
      </w:pPr>
      <w:r>
        <w:rPr>
          <w:rFonts w:ascii="宋体" w:eastAsia="宋体" w:hAnsi="宋体"/>
          <w:sz w:val="24"/>
          <w:szCs w:val="24"/>
        </w:rPr>
        <w:t xml:space="preserve">frame.json </w:t>
      </w:r>
      <w:r>
        <w:rPr>
          <w:rFonts w:ascii="宋体" w:eastAsia="宋体" w:hAnsi="宋体" w:cs="新宋体"/>
          <w:b/>
          <w:bCs/>
          <w:sz w:val="24"/>
          <w:szCs w:val="24"/>
        </w:rPr>
        <w:t>示例：</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lastRenderedPageBreak/>
        <w:t>"Index": 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r>
        <w:rPr>
          <w:rFonts w:ascii="宋体" w:eastAsia="宋体" w:hAnsi="宋体"/>
          <w:sz w:val="24"/>
          <w:szCs w:val="24"/>
        </w:rPr>
        <w:t>Timestamp</w:t>
      </w:r>
      <w:r>
        <w:rPr>
          <w:rFonts w:ascii="宋体" w:eastAsia="宋体" w:hAnsi="宋体" w:cs="新宋体"/>
          <w:sz w:val="24"/>
          <w:szCs w:val="24"/>
        </w:rPr>
        <w:t>":</w:t>
      </w:r>
      <w:r>
        <w:rPr>
          <w:rFonts w:ascii="宋体" w:eastAsia="宋体" w:hAnsi="宋体"/>
          <w:sz w:val="24"/>
          <w:szCs w:val="24"/>
        </w:rPr>
        <w:t xml:space="preserve"> 1546854523340</w:t>
      </w: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"MaxTemperature": 205,</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"maxTemp": 30,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"minTemp": 20,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"DetailImgIndex": 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"FullImgIndex": 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"OthersImgIndex": 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"TemperatureList":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//...中括号里的数据个数为图片的宽度，示例省略后面的数据列</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 //....数据行的个数为图片的高度，示例省略后面的数据行</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"Index": 1,</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r>
        <w:rPr>
          <w:rFonts w:ascii="宋体" w:eastAsia="宋体" w:hAnsi="宋体"/>
          <w:sz w:val="24"/>
          <w:szCs w:val="24"/>
        </w:rPr>
        <w:t>timestamp</w:t>
      </w:r>
      <w:r>
        <w:rPr>
          <w:rFonts w:ascii="宋体" w:eastAsia="宋体" w:hAnsi="宋体" w:cs="新宋体"/>
          <w:sz w:val="24"/>
          <w:szCs w:val="24"/>
        </w:rPr>
        <w:t>":</w:t>
      </w:r>
      <w:r>
        <w:rPr>
          <w:rFonts w:ascii="宋体" w:eastAsia="宋体" w:hAnsi="宋体"/>
          <w:sz w:val="24"/>
          <w:szCs w:val="24"/>
        </w:rPr>
        <w:t xml:space="preserve"> 1546854523470</w:t>
      </w: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"MaxTemperature": 205,</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"maxTemp": 30,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"minTemp": 20,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"DetailImgIndex": 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lastRenderedPageBreak/>
        <w:t>"FullImgIndex": 1,</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"OthersImgIndex": 0,</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"TemperatureList":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[28.5, 36.3, 42.6, 28.5, 36.3, 42.6, 28.5, 36.3, 42.6, 28.5, 36.3]</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新宋体"/>
          <w:sz w:val="24"/>
          <w:szCs w:val="24"/>
        </w:rPr>
        <w:t>//...... 示例缩略后面的9帧</w:t>
      </w:r>
    </w:p>
    <w:p w:rsidR="00765117" w:rsidRDefault="00765117" w:rsidP="00765117">
      <w:pPr>
        <w:spacing w:line="360" w:lineRule="auto"/>
        <w:rPr>
          <w:rFonts w:ascii="宋体" w:eastAsia="宋体" w:hAnsi="宋体" w:cs="新宋体"/>
          <w:sz w:val="24"/>
          <w:szCs w:val="24"/>
        </w:rPr>
      </w:pPr>
      <w:r>
        <w:rPr>
          <w:rFonts w:ascii="宋体" w:eastAsia="宋体" w:hAnsi="宋体" w:cs="新宋体"/>
          <w:sz w:val="24"/>
          <w:szCs w:val="24"/>
        </w:rPr>
        <w:t>]</w:t>
      </w:r>
    </w:p>
    <w:p w:rsidR="00765117" w:rsidRDefault="00765117" w:rsidP="00765117">
      <w:pPr>
        <w:spacing w:line="360" w:lineRule="auto"/>
        <w:rPr>
          <w:rFonts w:ascii="宋体" w:eastAsia="宋体" w:hAnsi="宋体"/>
          <w:b/>
          <w:sz w:val="24"/>
          <w:szCs w:val="24"/>
        </w:rPr>
      </w:pPr>
      <w:r>
        <w:rPr>
          <w:rFonts w:ascii="宋体" w:eastAsia="宋体" w:hAnsi="宋体"/>
          <w:b/>
          <w:sz w:val="24"/>
          <w:szCs w:val="24"/>
        </w:rPr>
        <w:t>D.缺陷视频信息详细说明</w:t>
      </w:r>
    </w:p>
    <w:p w:rsidR="00765117" w:rsidRDefault="00765117" w:rsidP="00765117">
      <w:pPr>
        <w:spacing w:line="360" w:lineRule="auto"/>
        <w:rPr>
          <w:rFonts w:ascii="宋体" w:eastAsia="宋体" w:hAnsi="宋体"/>
          <w:sz w:val="24"/>
          <w:szCs w:val="24"/>
        </w:rPr>
      </w:pPr>
      <w:r>
        <w:rPr>
          <w:rFonts w:ascii="宋体" w:eastAsia="宋体" w:hAnsi="宋体"/>
          <w:sz w:val="24"/>
          <w:szCs w:val="24"/>
        </w:rPr>
        <w:t>数据类型：视频</w:t>
      </w:r>
    </w:p>
    <w:p w:rsidR="00765117" w:rsidRDefault="00765117" w:rsidP="00765117">
      <w:pPr>
        <w:spacing w:line="360" w:lineRule="auto"/>
        <w:rPr>
          <w:rFonts w:ascii="宋体" w:eastAsia="宋体" w:hAnsi="宋体"/>
          <w:sz w:val="24"/>
          <w:szCs w:val="24"/>
        </w:rPr>
      </w:pPr>
      <w:r>
        <w:rPr>
          <w:rFonts w:ascii="宋体" w:eastAsia="宋体" w:hAnsi="宋体"/>
          <w:sz w:val="24"/>
          <w:szCs w:val="24"/>
        </w:rPr>
        <w:t>编码标准：H.264</w:t>
      </w:r>
    </w:p>
    <w:p w:rsidR="00765117" w:rsidRDefault="00765117" w:rsidP="00765117">
      <w:pPr>
        <w:spacing w:line="360" w:lineRule="auto"/>
        <w:rPr>
          <w:rFonts w:ascii="宋体" w:eastAsia="宋体" w:hAnsi="宋体"/>
          <w:sz w:val="24"/>
          <w:szCs w:val="24"/>
        </w:rPr>
      </w:pPr>
      <w:r>
        <w:rPr>
          <w:rFonts w:ascii="宋体" w:eastAsia="宋体" w:hAnsi="宋体"/>
          <w:sz w:val="24"/>
          <w:szCs w:val="24"/>
        </w:rPr>
        <w:t>文件类型：mp4</w:t>
      </w:r>
    </w:p>
    <w:p w:rsidR="00765117" w:rsidRDefault="00765117" w:rsidP="00765117">
      <w:pPr>
        <w:spacing w:line="360" w:lineRule="auto"/>
        <w:rPr>
          <w:rFonts w:ascii="宋体" w:eastAsia="宋体" w:hAnsi="宋体"/>
          <w:sz w:val="24"/>
          <w:szCs w:val="24"/>
        </w:rPr>
      </w:pPr>
      <w:r>
        <w:rPr>
          <w:rFonts w:ascii="宋体" w:eastAsia="宋体" w:hAnsi="宋体"/>
          <w:sz w:val="24"/>
          <w:szCs w:val="24"/>
        </w:rPr>
        <w:t>文件命名格式：检测时间_大西高铁_上行_机车号_弓位_相机编号</w:t>
      </w:r>
    </w:p>
    <w:p w:rsidR="00765117" w:rsidRDefault="00765117" w:rsidP="00765117">
      <w:pPr>
        <w:spacing w:line="360" w:lineRule="auto"/>
        <w:rPr>
          <w:rFonts w:ascii="宋体" w:eastAsia="宋体" w:hAnsi="宋体"/>
          <w:sz w:val="24"/>
          <w:szCs w:val="24"/>
        </w:rPr>
      </w:pPr>
      <w:r>
        <w:rPr>
          <w:rFonts w:ascii="宋体" w:eastAsia="宋体" w:hAnsi="宋体"/>
          <w:sz w:val="24"/>
          <w:szCs w:val="24"/>
        </w:rPr>
        <w:t>说明：弓位固定为两位长度，不足两位加零补位</w:t>
      </w:r>
    </w:p>
    <w:p w:rsidR="00765117" w:rsidRDefault="00765117" w:rsidP="00765117">
      <w:pPr>
        <w:spacing w:line="360" w:lineRule="auto"/>
        <w:rPr>
          <w:rFonts w:ascii="宋体" w:eastAsia="宋体" w:hAnsi="宋体"/>
          <w:sz w:val="24"/>
          <w:szCs w:val="24"/>
        </w:rPr>
      </w:pPr>
      <w:r>
        <w:rPr>
          <w:rFonts w:ascii="宋体" w:eastAsia="宋体" w:hAnsi="宋体"/>
          <w:sz w:val="24"/>
          <w:szCs w:val="24"/>
        </w:rPr>
        <w:t>成像类型</w:t>
      </w:r>
      <w:r>
        <w:rPr>
          <w:rFonts w:ascii="宋体" w:eastAsia="宋体" w:hAnsi="宋体" w:hint="eastAsia"/>
          <w:sz w:val="24"/>
          <w:szCs w:val="24"/>
        </w:rPr>
        <w:t>：</w:t>
      </w:r>
      <w:r>
        <w:rPr>
          <w:rFonts w:ascii="宋体" w:eastAsia="宋体" w:hAnsi="宋体"/>
          <w:sz w:val="24"/>
          <w:szCs w:val="24"/>
        </w:rPr>
        <w:tab/>
        <w:t>1</w:t>
      </w:r>
      <w:r>
        <w:rPr>
          <w:rFonts w:ascii="宋体" w:eastAsia="宋体" w:hAnsi="宋体" w:hint="eastAsia"/>
          <w:sz w:val="24"/>
          <w:szCs w:val="24"/>
        </w:rPr>
        <w:t>、</w:t>
      </w:r>
      <w:r>
        <w:rPr>
          <w:rFonts w:ascii="宋体" w:eastAsia="宋体" w:hAnsi="宋体"/>
          <w:sz w:val="24"/>
          <w:szCs w:val="24"/>
        </w:rPr>
        <w:t>全景</w:t>
      </w:r>
      <w:r>
        <w:rPr>
          <w:rFonts w:ascii="宋体" w:eastAsia="宋体" w:hAnsi="宋体" w:hint="eastAsia"/>
          <w:sz w:val="24"/>
          <w:szCs w:val="24"/>
        </w:rPr>
        <w:t xml:space="preserve"> </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红外热成像 3</w:t>
      </w:r>
      <w:r>
        <w:rPr>
          <w:rFonts w:ascii="宋体" w:eastAsia="宋体" w:hAnsi="宋体" w:hint="eastAsia"/>
          <w:sz w:val="24"/>
          <w:szCs w:val="24"/>
        </w:rPr>
        <w:t>、</w:t>
      </w:r>
      <w:r>
        <w:rPr>
          <w:rFonts w:ascii="宋体" w:eastAsia="宋体" w:hAnsi="宋体"/>
          <w:sz w:val="24"/>
          <w:szCs w:val="24"/>
        </w:rPr>
        <w:t>局部</w:t>
      </w:r>
    </w:p>
    <w:p w:rsidR="00765117" w:rsidRDefault="00765117" w:rsidP="00765117">
      <w:pPr>
        <w:spacing w:line="360" w:lineRule="auto"/>
        <w:rPr>
          <w:rFonts w:ascii="宋体" w:eastAsia="宋体" w:hAnsi="宋体"/>
          <w:sz w:val="24"/>
          <w:szCs w:val="24"/>
        </w:rPr>
      </w:pPr>
      <w:r>
        <w:rPr>
          <w:rFonts w:ascii="宋体" w:eastAsia="宋体" w:hAnsi="宋体"/>
          <w:sz w:val="24"/>
          <w:szCs w:val="24"/>
        </w:rPr>
        <w:t>相机编号按相机类型顺序编号，固定为两位长度，不足两位加零补位示例：20180725123659235_大西高铁_上行_CRH2237_07_01.mp4</w:t>
      </w:r>
    </w:p>
    <w:p w:rsidR="00765117" w:rsidRDefault="00765117" w:rsidP="00765117">
      <w:pPr>
        <w:spacing w:line="360" w:lineRule="auto"/>
        <w:rPr>
          <w:rFonts w:ascii="宋体" w:eastAsia="宋体" w:hAnsi="宋体"/>
          <w:b/>
          <w:sz w:val="24"/>
          <w:szCs w:val="24"/>
        </w:rPr>
      </w:pPr>
      <w:r>
        <w:rPr>
          <w:rFonts w:ascii="宋体" w:eastAsia="宋体" w:hAnsi="宋体"/>
          <w:b/>
          <w:sz w:val="24"/>
          <w:szCs w:val="24"/>
        </w:rPr>
        <w:t>E.视频文件相关几何参数与定位信息</w:t>
      </w:r>
    </w:p>
    <w:p w:rsidR="00765117" w:rsidRDefault="00765117" w:rsidP="00765117">
      <w:pPr>
        <w:spacing w:line="360" w:lineRule="auto"/>
        <w:rPr>
          <w:rFonts w:ascii="宋体" w:eastAsia="宋体" w:hAnsi="宋体"/>
          <w:b/>
          <w:sz w:val="24"/>
          <w:szCs w:val="24"/>
        </w:rPr>
      </w:pPr>
    </w:p>
    <w:p w:rsidR="00765117" w:rsidRDefault="00765117" w:rsidP="00765117">
      <w:pPr>
        <w:spacing w:line="360" w:lineRule="auto"/>
        <w:jc w:val="center"/>
        <w:rPr>
          <w:rFonts w:ascii="宋体" w:eastAsia="宋体" w:hAnsi="宋体"/>
          <w:szCs w:val="21"/>
        </w:rPr>
      </w:pPr>
      <w:r>
        <w:rPr>
          <w:rFonts w:ascii="宋体" w:eastAsia="宋体" w:hAnsi="宋体" w:hint="eastAsia"/>
          <w:szCs w:val="21"/>
        </w:rPr>
        <w:t>表</w:t>
      </w:r>
      <w:r>
        <w:rPr>
          <w:rFonts w:ascii="宋体" w:eastAsia="宋体" w:hAnsi="宋体"/>
          <w:szCs w:val="21"/>
        </w:rPr>
        <w:t>5</w:t>
      </w:r>
      <w:r>
        <w:rPr>
          <w:rFonts w:ascii="宋体" w:eastAsia="宋体" w:hAnsi="宋体" w:hint="eastAsia"/>
          <w:szCs w:val="21"/>
        </w:rPr>
        <w:t>-</w:t>
      </w:r>
      <w:r>
        <w:rPr>
          <w:rFonts w:ascii="宋体" w:eastAsia="宋体" w:hAnsi="宋体"/>
          <w:szCs w:val="21"/>
        </w:rPr>
        <w:t>3</w:t>
      </w:r>
      <w:r>
        <w:rPr>
          <w:rFonts w:ascii="宋体" w:eastAsia="宋体" w:hAnsi="宋体" w:hint="eastAsia"/>
          <w:szCs w:val="21"/>
        </w:rPr>
        <w:t>-</w:t>
      </w:r>
      <w:r>
        <w:rPr>
          <w:rFonts w:ascii="宋体" w:eastAsia="宋体" w:hAnsi="宋体"/>
          <w:szCs w:val="21"/>
        </w:rPr>
        <w:t>4  Location.json表</w:t>
      </w:r>
    </w:p>
    <w:tbl>
      <w:tblPr>
        <w:tblW w:w="8296" w:type="dxa"/>
        <w:jc w:val="center"/>
        <w:tblLayout w:type="fixed"/>
        <w:tblLook w:val="04A0" w:firstRow="1" w:lastRow="0" w:firstColumn="1" w:lastColumn="0" w:noHBand="0" w:noVBand="1"/>
      </w:tblPr>
      <w:tblGrid>
        <w:gridCol w:w="2298"/>
        <w:gridCol w:w="2296"/>
        <w:gridCol w:w="3702"/>
      </w:tblGrid>
      <w:tr w:rsidR="00765117" w:rsidTr="00FC7271">
        <w:trPr>
          <w:trHeight w:val="675"/>
          <w:jc w:val="center"/>
        </w:trPr>
        <w:tc>
          <w:tcPr>
            <w:tcW w:w="8296" w:type="dxa"/>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Location.json</w:t>
            </w:r>
          </w:p>
        </w:tc>
      </w:tr>
      <w:tr w:rsidR="00765117" w:rsidTr="00FC7271">
        <w:trPr>
          <w:trHeight w:val="280"/>
          <w:jc w:val="center"/>
        </w:trPr>
        <w:tc>
          <w:tcPr>
            <w:tcW w:w="2298"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字段名</w:t>
            </w:r>
          </w:p>
        </w:tc>
        <w:tc>
          <w:tcPr>
            <w:tcW w:w="2296" w:type="dxa"/>
            <w:tcBorders>
              <w:top w:val="nil"/>
              <w:left w:val="nil"/>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数据类型</w:t>
            </w:r>
          </w:p>
        </w:tc>
        <w:tc>
          <w:tcPr>
            <w:tcW w:w="3702" w:type="dxa"/>
            <w:tcBorders>
              <w:top w:val="nil"/>
              <w:left w:val="nil"/>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字段说明</w:t>
            </w:r>
          </w:p>
        </w:tc>
      </w:tr>
      <w:tr w:rsidR="00765117" w:rsidTr="00FC7271">
        <w:trPr>
          <w:trHeight w:val="28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lineName</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线路名</w:t>
            </w:r>
          </w:p>
        </w:tc>
      </w:tr>
      <w:tr w:rsidR="00765117" w:rsidTr="00FC7271">
        <w:trPr>
          <w:trHeight w:val="54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direction</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行别</w:t>
            </w:r>
          </w:p>
        </w:tc>
      </w:tr>
      <w:tr w:rsidR="00765117" w:rsidTr="00FC7271">
        <w:trPr>
          <w:trHeight w:val="28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poleNo</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杆号</w:t>
            </w:r>
          </w:p>
        </w:tc>
      </w:tr>
      <w:tr w:rsidR="00765117" w:rsidTr="00FC7271">
        <w:trPr>
          <w:trHeight w:val="28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km</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公里标（单位：m）</w:t>
            </w:r>
          </w:p>
        </w:tc>
      </w:tr>
      <w:tr w:rsidR="00765117" w:rsidTr="00FC7271">
        <w:trPr>
          <w:trHeight w:val="81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date</w:t>
            </w:r>
          </w:p>
        </w:tc>
        <w:tc>
          <w:tcPr>
            <w:tcW w:w="2296" w:type="dxa"/>
            <w:tcBorders>
              <w:top w:val="nil"/>
              <w:left w:val="nil"/>
              <w:bottom w:val="single" w:sz="4" w:space="0" w:color="auto"/>
              <w:right w:val="single" w:sz="4" w:space="0" w:color="auto"/>
            </w:tcBorders>
            <w:shd w:val="clear" w:color="auto" w:fill="auto"/>
            <w:vAlign w:val="center"/>
          </w:tcPr>
          <w:p w:rsidR="00765117" w:rsidRDefault="00BA4E3D" w:rsidP="00FC7271">
            <w:pPr>
              <w:widowControl/>
              <w:spacing w:line="360" w:lineRule="auto"/>
              <w:jc w:val="center"/>
              <w:rPr>
                <w:rFonts w:ascii="宋体" w:eastAsia="宋体" w:hAnsi="宋体" w:cs="宋体"/>
                <w:color w:val="000000"/>
                <w:kern w:val="0"/>
                <w:sz w:val="24"/>
                <w:szCs w:val="24"/>
              </w:rPr>
            </w:pPr>
            <w:r w:rsidRPr="00AC55DD">
              <w:rPr>
                <w:rFonts w:ascii="宋体" w:eastAsia="宋体" w:hAnsi="宋体" w:cs="宋体" w:hint="eastAsia"/>
                <w:color w:val="FF0000"/>
                <w:kern w:val="0"/>
                <w:sz w:val="24"/>
                <w:szCs w:val="24"/>
              </w:rPr>
              <w:t>String</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检测日期时间</w:t>
            </w:r>
            <w:r>
              <w:rPr>
                <w:rFonts w:ascii="宋体" w:eastAsia="宋体" w:hAnsi="宋体" w:cs="宋体" w:hint="eastAsia"/>
                <w:color w:val="000000"/>
                <w:kern w:val="0"/>
                <w:sz w:val="24"/>
                <w:szCs w:val="24"/>
              </w:rPr>
              <w:br/>
              <w:t>(yyyy/MM/dd hh24:mi:ss)</w:t>
            </w:r>
          </w:p>
        </w:tc>
      </w:tr>
      <w:tr w:rsidR="00765117" w:rsidTr="00FC7271">
        <w:trPr>
          <w:trHeight w:val="28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trainNo</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车号</w:t>
            </w:r>
          </w:p>
        </w:tc>
      </w:tr>
      <w:tr w:rsidR="00765117" w:rsidTr="00FC7271">
        <w:trPr>
          <w:trHeight w:val="28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seat</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弓位置</w:t>
            </w:r>
          </w:p>
        </w:tc>
      </w:tr>
      <w:tr w:rsidR="00765117" w:rsidTr="00FC7271">
        <w:trPr>
          <w:trHeight w:val="28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speed</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速度（单位：km/h）</w:t>
            </w:r>
          </w:p>
        </w:tc>
      </w:tr>
      <w:tr w:rsidR="00765117" w:rsidTr="00FC7271">
        <w:trPr>
          <w:trHeight w:val="54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net_t</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接触网温度(单位：℃)</w:t>
            </w:r>
          </w:p>
        </w:tc>
      </w:tr>
      <w:tr w:rsidR="00765117" w:rsidTr="00FC7271">
        <w:trPr>
          <w:trHeight w:val="28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env_t</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环境温度(单位：℃)</w:t>
            </w:r>
          </w:p>
        </w:tc>
      </w:tr>
      <w:tr w:rsidR="00765117" w:rsidTr="00FC7271">
        <w:trPr>
          <w:trHeight w:val="28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height</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导高值(单位：mm)</w:t>
            </w:r>
          </w:p>
        </w:tc>
      </w:tr>
      <w:tr w:rsidR="00765117" w:rsidTr="00FC7271">
        <w:trPr>
          <w:trHeight w:val="28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stagger</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拉出值(单位：mm)</w:t>
            </w:r>
          </w:p>
        </w:tc>
      </w:tr>
      <w:tr w:rsidR="00765117" w:rsidTr="00FC7271">
        <w:trPr>
          <w:trHeight w:val="54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heightdiff</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双支接触线高度差(单位：mm)</w:t>
            </w:r>
          </w:p>
        </w:tc>
      </w:tr>
      <w:tr w:rsidR="00765117" w:rsidTr="00FC7271">
        <w:trPr>
          <w:trHeight w:val="54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distance</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双支接触线水平距离(单位：mm)</w:t>
            </w:r>
          </w:p>
        </w:tc>
      </w:tr>
      <w:tr w:rsidR="00765117" w:rsidTr="00FC7271">
        <w:trPr>
          <w:trHeight w:val="28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区站</w:t>
            </w:r>
          </w:p>
        </w:tc>
      </w:tr>
      <w:tr w:rsidR="00765117" w:rsidTr="00FC7271">
        <w:trPr>
          <w:trHeight w:val="54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bridgeTunnel</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桥隧</w:t>
            </w:r>
          </w:p>
        </w:tc>
      </w:tr>
      <w:tr w:rsidR="00765117" w:rsidTr="00FC7271">
        <w:trPr>
          <w:trHeight w:val="54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Longitude</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经度</w:t>
            </w:r>
          </w:p>
        </w:tc>
      </w:tr>
      <w:tr w:rsidR="00765117" w:rsidTr="00FC7271">
        <w:trPr>
          <w:trHeight w:val="28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Latitude</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Number</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纬度</w:t>
            </w:r>
          </w:p>
        </w:tc>
      </w:tr>
      <w:tr w:rsidR="00765117" w:rsidTr="00FC7271">
        <w:trPr>
          <w:trHeight w:val="28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Gxgdd</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管辖供电段</w:t>
            </w:r>
          </w:p>
        </w:tc>
      </w:tr>
      <w:tr w:rsidR="00765117" w:rsidTr="00FC7271">
        <w:trPr>
          <w:trHeight w:val="540"/>
          <w:jc w:val="center"/>
        </w:trPr>
        <w:tc>
          <w:tcPr>
            <w:tcW w:w="2298"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SsRailway</w:t>
            </w:r>
          </w:p>
        </w:tc>
        <w:tc>
          <w:tcPr>
            <w:tcW w:w="2296"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String</w:t>
            </w:r>
          </w:p>
        </w:tc>
        <w:tc>
          <w:tcPr>
            <w:tcW w:w="3702"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所属路局</w:t>
            </w:r>
          </w:p>
        </w:tc>
      </w:tr>
    </w:tbl>
    <w:p w:rsidR="00765117" w:rsidRDefault="00765117" w:rsidP="00765117">
      <w:pPr>
        <w:spacing w:line="360" w:lineRule="auto"/>
        <w:rPr>
          <w:rFonts w:ascii="宋体" w:eastAsia="宋体" w:hAnsi="宋体"/>
          <w:sz w:val="24"/>
          <w:szCs w:val="24"/>
        </w:rPr>
      </w:pPr>
      <w:r>
        <w:rPr>
          <w:rFonts w:ascii="宋体" w:eastAsia="宋体" w:hAnsi="宋体"/>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"lineName"</w:t>
      </w:r>
      <w:r>
        <w:rPr>
          <w:rFonts w:ascii="宋体" w:eastAsia="宋体" w:hAnsi="宋体" w:cs="Courier New"/>
          <w:sz w:val="24"/>
          <w:szCs w:val="24"/>
        </w:rPr>
        <w:t>:</w:t>
      </w:r>
      <w:r>
        <w:rPr>
          <w:rFonts w:ascii="宋体" w:eastAsia="宋体" w:hAnsi="宋体" w:cs="Courier New"/>
          <w:bCs/>
          <w:sz w:val="24"/>
          <w:szCs w:val="24"/>
        </w:rPr>
        <w:t>"</w:t>
      </w:r>
      <w:r>
        <w:rPr>
          <w:rFonts w:ascii="宋体" w:eastAsia="宋体" w:hAnsi="宋体" w:cs="宋体"/>
          <w:bCs/>
          <w:sz w:val="24"/>
          <w:szCs w:val="24"/>
        </w:rPr>
        <w:t>京广高速线</w:t>
      </w:r>
      <w:r>
        <w:rPr>
          <w:rFonts w:ascii="宋体" w:eastAsia="宋体" w:hAnsi="宋体" w:cs="Courier New"/>
          <w:bCs/>
          <w:sz w:val="24"/>
          <w:szCs w:val="24"/>
        </w:rPr>
        <w:t>"</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"direction"</w:t>
      </w:r>
      <w:r>
        <w:rPr>
          <w:rFonts w:ascii="宋体" w:eastAsia="宋体" w:hAnsi="宋体" w:cs="Courier New"/>
          <w:sz w:val="24"/>
          <w:szCs w:val="24"/>
        </w:rPr>
        <w:t>:</w:t>
      </w:r>
      <w:r>
        <w:rPr>
          <w:rFonts w:ascii="宋体" w:eastAsia="宋体" w:hAnsi="宋体" w:cs="Courier New"/>
          <w:bCs/>
          <w:sz w:val="24"/>
          <w:szCs w:val="24"/>
        </w:rPr>
        <w:t>"</w:t>
      </w:r>
      <w:r>
        <w:rPr>
          <w:rFonts w:ascii="宋体" w:eastAsia="宋体" w:hAnsi="宋体" w:cs="宋体"/>
          <w:bCs/>
          <w:sz w:val="24"/>
          <w:szCs w:val="24"/>
        </w:rPr>
        <w:t>上行</w:t>
      </w:r>
      <w:r>
        <w:rPr>
          <w:rFonts w:ascii="宋体" w:eastAsia="宋体" w:hAnsi="宋体" w:cs="Courier New"/>
          <w:bCs/>
          <w:sz w:val="24"/>
          <w:szCs w:val="24"/>
        </w:rPr>
        <w:t>"</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"poleNo"</w:t>
      </w:r>
      <w:r>
        <w:rPr>
          <w:rFonts w:ascii="宋体" w:eastAsia="宋体" w:hAnsi="宋体" w:cs="Courier New"/>
          <w:sz w:val="24"/>
          <w:szCs w:val="24"/>
        </w:rPr>
        <w:t>:</w:t>
      </w:r>
      <w:r>
        <w:rPr>
          <w:rFonts w:ascii="宋体" w:eastAsia="宋体" w:hAnsi="宋体" w:cs="Courier New"/>
          <w:bCs/>
          <w:sz w:val="24"/>
          <w:szCs w:val="24"/>
        </w:rPr>
        <w:t>"55"</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"km"</w:t>
      </w:r>
      <w:r>
        <w:rPr>
          <w:rFonts w:ascii="宋体" w:eastAsia="宋体" w:hAnsi="宋体" w:cs="Courier New"/>
          <w:sz w:val="24"/>
          <w:szCs w:val="24"/>
        </w:rPr>
        <w:t>:</w:t>
      </w:r>
      <w:r>
        <w:rPr>
          <w:rFonts w:ascii="宋体" w:eastAsia="宋体" w:hAnsi="宋体" w:cs="Courier New"/>
          <w:bCs/>
          <w:sz w:val="24"/>
          <w:szCs w:val="24"/>
        </w:rPr>
        <w:t>"30450"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"date"</w:t>
      </w:r>
      <w:r>
        <w:rPr>
          <w:rFonts w:ascii="宋体" w:eastAsia="宋体" w:hAnsi="宋体" w:cs="Courier New"/>
          <w:sz w:val="24"/>
          <w:szCs w:val="24"/>
        </w:rPr>
        <w:t>:</w:t>
      </w:r>
      <w:r>
        <w:rPr>
          <w:rFonts w:ascii="宋体" w:eastAsia="宋体" w:hAnsi="宋体" w:cs="Courier New"/>
          <w:bCs/>
          <w:sz w:val="24"/>
          <w:szCs w:val="24"/>
        </w:rPr>
        <w:t>"2018/12/02 01:05:29"</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lastRenderedPageBreak/>
        <w:t>"trainNo"</w:t>
      </w:r>
      <w:r>
        <w:rPr>
          <w:rFonts w:ascii="宋体" w:eastAsia="宋体" w:hAnsi="宋体" w:cs="Courier New"/>
          <w:sz w:val="24"/>
          <w:szCs w:val="24"/>
        </w:rPr>
        <w:t>:</w:t>
      </w:r>
      <w:r>
        <w:rPr>
          <w:rFonts w:ascii="宋体" w:eastAsia="宋体" w:hAnsi="宋体" w:cs="Courier New"/>
          <w:bCs/>
          <w:sz w:val="24"/>
          <w:szCs w:val="24"/>
        </w:rPr>
        <w:t>"CRH380A2907"</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"seat"</w:t>
      </w:r>
      <w:r>
        <w:rPr>
          <w:rFonts w:ascii="宋体" w:eastAsia="宋体" w:hAnsi="宋体" w:cs="Courier New"/>
          <w:sz w:val="24"/>
          <w:szCs w:val="24"/>
        </w:rPr>
        <w:t>:</w:t>
      </w:r>
      <w:r>
        <w:rPr>
          <w:rFonts w:ascii="宋体" w:eastAsia="宋体" w:hAnsi="宋体" w:cs="Courier New"/>
          <w:bCs/>
          <w:sz w:val="24"/>
          <w:szCs w:val="24"/>
        </w:rPr>
        <w:t>"4"</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"speed"</w:t>
      </w:r>
      <w:r>
        <w:rPr>
          <w:rFonts w:ascii="宋体" w:eastAsia="宋体" w:hAnsi="宋体" w:cs="Courier New"/>
          <w:sz w:val="24"/>
          <w:szCs w:val="24"/>
        </w:rPr>
        <w:t>:</w:t>
      </w:r>
      <w:r>
        <w:rPr>
          <w:rFonts w:ascii="宋体" w:eastAsia="宋体" w:hAnsi="宋体" w:cs="Courier New"/>
          <w:bCs/>
          <w:sz w:val="24"/>
          <w:szCs w:val="24"/>
        </w:rPr>
        <w:t>"150"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"net_t"</w:t>
      </w:r>
      <w:r>
        <w:rPr>
          <w:rFonts w:ascii="宋体" w:eastAsia="宋体" w:hAnsi="宋体" w:cs="Courier New"/>
          <w:sz w:val="24"/>
          <w:szCs w:val="24"/>
        </w:rPr>
        <w:t>:</w:t>
      </w:r>
      <w:r>
        <w:rPr>
          <w:rFonts w:ascii="宋体" w:eastAsia="宋体" w:hAnsi="宋体" w:cs="Courier New"/>
          <w:bCs/>
          <w:sz w:val="24"/>
          <w:szCs w:val="24"/>
        </w:rPr>
        <w:t>"180"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"env_t"</w:t>
      </w:r>
      <w:r>
        <w:rPr>
          <w:rFonts w:ascii="宋体" w:eastAsia="宋体" w:hAnsi="宋体" w:cs="Courier New"/>
          <w:sz w:val="24"/>
          <w:szCs w:val="24"/>
        </w:rPr>
        <w:t>:</w:t>
      </w:r>
      <w:r>
        <w:rPr>
          <w:rFonts w:ascii="宋体" w:eastAsia="宋体" w:hAnsi="宋体" w:cs="Courier New"/>
          <w:bCs/>
          <w:sz w:val="24"/>
          <w:szCs w:val="24"/>
        </w:rPr>
        <w:t>"29"</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"height"</w:t>
      </w:r>
      <w:r>
        <w:rPr>
          <w:rFonts w:ascii="宋体" w:eastAsia="宋体" w:hAnsi="宋体" w:cs="Courier New"/>
          <w:sz w:val="24"/>
          <w:szCs w:val="24"/>
        </w:rPr>
        <w:t>:</w:t>
      </w:r>
      <w:r>
        <w:rPr>
          <w:rFonts w:ascii="宋体" w:eastAsia="宋体" w:hAnsi="宋体" w:cs="Courier New"/>
          <w:bCs/>
          <w:sz w:val="24"/>
          <w:szCs w:val="24"/>
        </w:rPr>
        <w:t>"6500"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"stagger"</w:t>
      </w:r>
      <w:r>
        <w:rPr>
          <w:rFonts w:ascii="宋体" w:eastAsia="宋体" w:hAnsi="宋体" w:cs="Courier New"/>
          <w:sz w:val="24"/>
          <w:szCs w:val="24"/>
        </w:rPr>
        <w:t>:</w:t>
      </w:r>
      <w:r>
        <w:rPr>
          <w:rFonts w:ascii="宋体" w:eastAsia="宋体" w:hAnsi="宋体" w:cs="Courier New"/>
          <w:bCs/>
          <w:sz w:val="24"/>
          <w:szCs w:val="24"/>
        </w:rPr>
        <w:t>"480"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"heightdiff"</w:t>
      </w:r>
      <w:r>
        <w:rPr>
          <w:rFonts w:ascii="宋体" w:eastAsia="宋体" w:hAnsi="宋体" w:cs="Courier New"/>
          <w:sz w:val="24"/>
          <w:szCs w:val="24"/>
        </w:rPr>
        <w:t>:</w:t>
      </w:r>
      <w:r>
        <w:rPr>
          <w:rFonts w:ascii="宋体" w:eastAsia="宋体" w:hAnsi="宋体" w:cs="Courier New"/>
          <w:bCs/>
          <w:sz w:val="24"/>
          <w:szCs w:val="24"/>
        </w:rPr>
        <w:t>"-1"</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"distance"</w:t>
      </w:r>
      <w:r>
        <w:rPr>
          <w:rFonts w:ascii="宋体" w:eastAsia="宋体" w:hAnsi="宋体" w:cs="Courier New"/>
          <w:sz w:val="24"/>
          <w:szCs w:val="24"/>
        </w:rPr>
        <w:t>:</w:t>
      </w:r>
      <w:r>
        <w:rPr>
          <w:rFonts w:ascii="宋体" w:eastAsia="宋体" w:hAnsi="宋体" w:cs="Courier New"/>
          <w:bCs/>
          <w:sz w:val="24"/>
          <w:szCs w:val="24"/>
        </w:rPr>
        <w:t>"-1"</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"st"</w:t>
      </w:r>
      <w:r>
        <w:rPr>
          <w:rFonts w:ascii="宋体" w:eastAsia="宋体" w:hAnsi="宋体" w:cs="Courier New"/>
          <w:sz w:val="24"/>
          <w:szCs w:val="24"/>
        </w:rPr>
        <w:t>:</w:t>
      </w:r>
      <w:r>
        <w:rPr>
          <w:rFonts w:ascii="宋体" w:eastAsia="宋体" w:hAnsi="宋体" w:cs="Courier New"/>
          <w:bCs/>
          <w:sz w:val="24"/>
          <w:szCs w:val="24"/>
        </w:rPr>
        <w:t>"</w:t>
      </w:r>
      <w:r>
        <w:rPr>
          <w:rFonts w:ascii="宋体" w:eastAsia="宋体" w:hAnsi="宋体" w:cs="宋体"/>
          <w:bCs/>
          <w:sz w:val="24"/>
          <w:szCs w:val="24"/>
        </w:rPr>
        <w:t>衡阳东</w:t>
      </w:r>
      <w:r>
        <w:rPr>
          <w:rFonts w:ascii="宋体" w:eastAsia="宋体" w:hAnsi="宋体" w:cs="Courier New"/>
          <w:bCs/>
          <w:sz w:val="24"/>
          <w:szCs w:val="24"/>
        </w:rPr>
        <w:t>"</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"Longitude"</w:t>
      </w:r>
      <w:r>
        <w:rPr>
          <w:rFonts w:ascii="宋体" w:eastAsia="宋体" w:hAnsi="宋体" w:cs="Courier New"/>
          <w:sz w:val="24"/>
          <w:szCs w:val="24"/>
        </w:rPr>
        <w:t>:</w:t>
      </w:r>
      <w:r>
        <w:rPr>
          <w:rFonts w:ascii="宋体" w:eastAsia="宋体" w:hAnsi="宋体" w:cs="Courier New"/>
          <w:bCs/>
          <w:sz w:val="24"/>
          <w:szCs w:val="24"/>
        </w:rPr>
        <w:t>"123.383338"</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"Latitude"</w:t>
      </w:r>
      <w:r>
        <w:rPr>
          <w:rFonts w:ascii="宋体" w:eastAsia="宋体" w:hAnsi="宋体" w:cs="Courier New"/>
          <w:sz w:val="24"/>
          <w:szCs w:val="24"/>
        </w:rPr>
        <w:t>:</w:t>
      </w:r>
      <w:r>
        <w:rPr>
          <w:rFonts w:ascii="宋体" w:eastAsia="宋体" w:hAnsi="宋体" w:cs="Courier New"/>
          <w:bCs/>
          <w:sz w:val="24"/>
          <w:szCs w:val="24"/>
        </w:rPr>
        <w:t>"41.856128"</w:t>
      </w:r>
    </w:p>
    <w:p w:rsidR="00765117" w:rsidRDefault="00765117" w:rsidP="00765117">
      <w:pPr>
        <w:spacing w:line="360" w:lineRule="auto"/>
        <w:rPr>
          <w:rFonts w:ascii="宋体" w:eastAsia="宋体" w:hAnsi="宋体"/>
          <w:sz w:val="24"/>
          <w:szCs w:val="24"/>
        </w:rPr>
      </w:pP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"lineName"</w:t>
      </w:r>
      <w:r>
        <w:rPr>
          <w:rFonts w:ascii="宋体" w:eastAsia="宋体" w:hAnsi="宋体" w:cs="Courier New"/>
          <w:sz w:val="24"/>
          <w:szCs w:val="24"/>
        </w:rPr>
        <w:t>:</w:t>
      </w:r>
      <w:r>
        <w:rPr>
          <w:rFonts w:ascii="宋体" w:eastAsia="宋体" w:hAnsi="宋体" w:cs="Courier New"/>
          <w:bCs/>
          <w:sz w:val="24"/>
          <w:szCs w:val="24"/>
        </w:rPr>
        <w:t>"</w:t>
      </w:r>
      <w:r>
        <w:rPr>
          <w:rFonts w:ascii="宋体" w:eastAsia="宋体" w:hAnsi="宋体" w:cs="宋体"/>
          <w:bCs/>
          <w:sz w:val="24"/>
          <w:szCs w:val="24"/>
        </w:rPr>
        <w:t>京广高速线</w:t>
      </w:r>
      <w:r>
        <w:rPr>
          <w:rFonts w:ascii="宋体" w:eastAsia="宋体" w:hAnsi="宋体" w:cs="Courier New"/>
          <w:bCs/>
          <w:sz w:val="24"/>
          <w:szCs w:val="24"/>
        </w:rPr>
        <w:t>"</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"direction"</w:t>
      </w:r>
      <w:r>
        <w:rPr>
          <w:rFonts w:ascii="宋体" w:eastAsia="宋体" w:hAnsi="宋体" w:cs="Courier New"/>
          <w:sz w:val="24"/>
          <w:szCs w:val="24"/>
        </w:rPr>
        <w:t>:</w:t>
      </w:r>
      <w:r>
        <w:rPr>
          <w:rFonts w:ascii="宋体" w:eastAsia="宋体" w:hAnsi="宋体" w:cs="Courier New"/>
          <w:bCs/>
          <w:sz w:val="24"/>
          <w:szCs w:val="24"/>
        </w:rPr>
        <w:t>"</w:t>
      </w:r>
      <w:r>
        <w:rPr>
          <w:rFonts w:ascii="宋体" w:eastAsia="宋体" w:hAnsi="宋体" w:cs="宋体"/>
          <w:bCs/>
          <w:sz w:val="24"/>
          <w:szCs w:val="24"/>
        </w:rPr>
        <w:t>上行</w:t>
      </w:r>
      <w:r>
        <w:rPr>
          <w:rFonts w:ascii="宋体" w:eastAsia="宋体" w:hAnsi="宋体" w:cs="Courier New"/>
          <w:bCs/>
          <w:sz w:val="24"/>
          <w:szCs w:val="24"/>
        </w:rPr>
        <w:t>"</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"poleNo"</w:t>
      </w:r>
      <w:r>
        <w:rPr>
          <w:rFonts w:ascii="宋体" w:eastAsia="宋体" w:hAnsi="宋体" w:cs="Courier New"/>
          <w:sz w:val="24"/>
          <w:szCs w:val="24"/>
        </w:rPr>
        <w:t>:</w:t>
      </w:r>
      <w:r>
        <w:rPr>
          <w:rFonts w:ascii="宋体" w:eastAsia="宋体" w:hAnsi="宋体" w:cs="Courier New"/>
          <w:bCs/>
          <w:sz w:val="24"/>
          <w:szCs w:val="24"/>
        </w:rPr>
        <w:t>"55"</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"km"</w:t>
      </w:r>
      <w:r>
        <w:rPr>
          <w:rFonts w:ascii="宋体" w:eastAsia="宋体" w:hAnsi="宋体" w:cs="Courier New"/>
          <w:sz w:val="24"/>
          <w:szCs w:val="24"/>
        </w:rPr>
        <w:t>:</w:t>
      </w:r>
      <w:r>
        <w:rPr>
          <w:rFonts w:ascii="宋体" w:eastAsia="宋体" w:hAnsi="宋体" w:cs="Courier New"/>
          <w:bCs/>
          <w:sz w:val="24"/>
          <w:szCs w:val="24"/>
        </w:rPr>
        <w:t>"30450"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"date"</w:t>
      </w:r>
      <w:r>
        <w:rPr>
          <w:rFonts w:ascii="宋体" w:eastAsia="宋体" w:hAnsi="宋体" w:cs="Courier New"/>
          <w:sz w:val="24"/>
          <w:szCs w:val="24"/>
        </w:rPr>
        <w:t>:</w:t>
      </w:r>
      <w:r>
        <w:rPr>
          <w:rFonts w:ascii="宋体" w:eastAsia="宋体" w:hAnsi="宋体" w:cs="Courier New"/>
          <w:bCs/>
          <w:sz w:val="24"/>
          <w:szCs w:val="24"/>
        </w:rPr>
        <w:t>"2018/12/02 01:05:29"</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"trainNo"</w:t>
      </w:r>
      <w:r>
        <w:rPr>
          <w:rFonts w:ascii="宋体" w:eastAsia="宋体" w:hAnsi="宋体" w:cs="Courier New"/>
          <w:sz w:val="24"/>
          <w:szCs w:val="24"/>
        </w:rPr>
        <w:t>:</w:t>
      </w:r>
      <w:r>
        <w:rPr>
          <w:rFonts w:ascii="宋体" w:eastAsia="宋体" w:hAnsi="宋体" w:cs="Courier New"/>
          <w:bCs/>
          <w:sz w:val="24"/>
          <w:szCs w:val="24"/>
        </w:rPr>
        <w:t>"CRH380A2907"</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"seat"</w:t>
      </w:r>
      <w:r>
        <w:rPr>
          <w:rFonts w:ascii="宋体" w:eastAsia="宋体" w:hAnsi="宋体" w:cs="Courier New"/>
          <w:sz w:val="24"/>
          <w:szCs w:val="24"/>
        </w:rPr>
        <w:t>:</w:t>
      </w:r>
      <w:r>
        <w:rPr>
          <w:rFonts w:ascii="宋体" w:eastAsia="宋体" w:hAnsi="宋体" w:cs="Courier New"/>
          <w:bCs/>
          <w:sz w:val="24"/>
          <w:szCs w:val="24"/>
        </w:rPr>
        <w:t>"4"</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"speed"</w:t>
      </w:r>
      <w:r>
        <w:rPr>
          <w:rFonts w:ascii="宋体" w:eastAsia="宋体" w:hAnsi="宋体" w:cs="Courier New"/>
          <w:sz w:val="24"/>
          <w:szCs w:val="24"/>
        </w:rPr>
        <w:t>:</w:t>
      </w:r>
      <w:r>
        <w:rPr>
          <w:rFonts w:ascii="宋体" w:eastAsia="宋体" w:hAnsi="宋体" w:cs="Courier New"/>
          <w:bCs/>
          <w:sz w:val="24"/>
          <w:szCs w:val="24"/>
        </w:rPr>
        <w:t>"150"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"net_t"</w:t>
      </w:r>
      <w:r>
        <w:rPr>
          <w:rFonts w:ascii="宋体" w:eastAsia="宋体" w:hAnsi="宋体" w:cs="Courier New"/>
          <w:sz w:val="24"/>
          <w:szCs w:val="24"/>
        </w:rPr>
        <w:t>:</w:t>
      </w:r>
      <w:r>
        <w:rPr>
          <w:rFonts w:ascii="宋体" w:eastAsia="宋体" w:hAnsi="宋体" w:cs="Courier New"/>
          <w:bCs/>
          <w:sz w:val="24"/>
          <w:szCs w:val="24"/>
        </w:rPr>
        <w:t>"180"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"env_t"</w:t>
      </w:r>
      <w:r>
        <w:rPr>
          <w:rFonts w:ascii="宋体" w:eastAsia="宋体" w:hAnsi="宋体" w:cs="Courier New"/>
          <w:sz w:val="24"/>
          <w:szCs w:val="24"/>
        </w:rPr>
        <w:t>:</w:t>
      </w:r>
      <w:r>
        <w:rPr>
          <w:rFonts w:ascii="宋体" w:eastAsia="宋体" w:hAnsi="宋体" w:cs="Courier New"/>
          <w:bCs/>
          <w:sz w:val="24"/>
          <w:szCs w:val="24"/>
        </w:rPr>
        <w:t>"29"</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"height"</w:t>
      </w:r>
      <w:r>
        <w:rPr>
          <w:rFonts w:ascii="宋体" w:eastAsia="宋体" w:hAnsi="宋体" w:cs="Courier New"/>
          <w:sz w:val="24"/>
          <w:szCs w:val="24"/>
        </w:rPr>
        <w:t>:</w:t>
      </w:r>
      <w:r>
        <w:rPr>
          <w:rFonts w:ascii="宋体" w:eastAsia="宋体" w:hAnsi="宋体" w:cs="Courier New"/>
          <w:bCs/>
          <w:sz w:val="24"/>
          <w:szCs w:val="24"/>
        </w:rPr>
        <w:t>"6500"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"stagger"</w:t>
      </w:r>
      <w:r>
        <w:rPr>
          <w:rFonts w:ascii="宋体" w:eastAsia="宋体" w:hAnsi="宋体" w:cs="Courier New"/>
          <w:sz w:val="24"/>
          <w:szCs w:val="24"/>
        </w:rPr>
        <w:t>:</w:t>
      </w:r>
      <w:r>
        <w:rPr>
          <w:rFonts w:ascii="宋体" w:eastAsia="宋体" w:hAnsi="宋体" w:cs="Courier New"/>
          <w:bCs/>
          <w:sz w:val="24"/>
          <w:szCs w:val="24"/>
        </w:rPr>
        <w:t>"480"</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"heightdiff"</w:t>
      </w:r>
      <w:r>
        <w:rPr>
          <w:rFonts w:ascii="宋体" w:eastAsia="宋体" w:hAnsi="宋体" w:cs="Courier New"/>
          <w:sz w:val="24"/>
          <w:szCs w:val="24"/>
        </w:rPr>
        <w:t>:</w:t>
      </w:r>
      <w:r>
        <w:rPr>
          <w:rFonts w:ascii="宋体" w:eastAsia="宋体" w:hAnsi="宋体" w:cs="Courier New"/>
          <w:bCs/>
          <w:sz w:val="24"/>
          <w:szCs w:val="24"/>
        </w:rPr>
        <w:t>"-1"</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"distance"</w:t>
      </w:r>
      <w:r>
        <w:rPr>
          <w:rFonts w:ascii="宋体" w:eastAsia="宋体" w:hAnsi="宋体" w:cs="Courier New"/>
          <w:sz w:val="24"/>
          <w:szCs w:val="24"/>
        </w:rPr>
        <w:t>:</w:t>
      </w:r>
      <w:r>
        <w:rPr>
          <w:rFonts w:ascii="宋体" w:eastAsia="宋体" w:hAnsi="宋体" w:cs="Courier New"/>
          <w:bCs/>
          <w:sz w:val="24"/>
          <w:szCs w:val="24"/>
        </w:rPr>
        <w:t>"-1"</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"st"</w:t>
      </w:r>
      <w:r>
        <w:rPr>
          <w:rFonts w:ascii="宋体" w:eastAsia="宋体" w:hAnsi="宋体" w:cs="Courier New"/>
          <w:sz w:val="24"/>
          <w:szCs w:val="24"/>
        </w:rPr>
        <w:t>:</w:t>
      </w:r>
      <w:r>
        <w:rPr>
          <w:rFonts w:ascii="宋体" w:eastAsia="宋体" w:hAnsi="宋体" w:cs="Courier New"/>
          <w:bCs/>
          <w:sz w:val="24"/>
          <w:szCs w:val="24"/>
        </w:rPr>
        <w:t>"</w:t>
      </w:r>
      <w:r>
        <w:rPr>
          <w:rFonts w:ascii="宋体" w:eastAsia="宋体" w:hAnsi="宋体" w:cs="宋体"/>
          <w:bCs/>
          <w:sz w:val="24"/>
          <w:szCs w:val="24"/>
        </w:rPr>
        <w:t>衡阳东</w:t>
      </w:r>
      <w:r>
        <w:rPr>
          <w:rFonts w:ascii="宋体" w:eastAsia="宋体" w:hAnsi="宋体" w:cs="Courier New"/>
          <w:bCs/>
          <w:sz w:val="24"/>
          <w:szCs w:val="24"/>
        </w:rPr>
        <w:t>"</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lastRenderedPageBreak/>
        <w:t>"Longitude"</w:t>
      </w:r>
      <w:r>
        <w:rPr>
          <w:rFonts w:ascii="宋体" w:eastAsia="宋体" w:hAnsi="宋体" w:cs="Courier New"/>
          <w:sz w:val="24"/>
          <w:szCs w:val="24"/>
        </w:rPr>
        <w:t>:</w:t>
      </w:r>
      <w:r>
        <w:rPr>
          <w:rFonts w:ascii="宋体" w:eastAsia="宋体" w:hAnsi="宋体" w:cs="Courier New"/>
          <w:bCs/>
          <w:sz w:val="24"/>
          <w:szCs w:val="24"/>
        </w:rPr>
        <w:t>"123.383338"</w:t>
      </w: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cs="Courier New"/>
          <w:bCs/>
          <w:sz w:val="24"/>
          <w:szCs w:val="24"/>
        </w:rPr>
        <w:t>"Latitude"</w:t>
      </w:r>
      <w:r>
        <w:rPr>
          <w:rFonts w:ascii="宋体" w:eastAsia="宋体" w:hAnsi="宋体" w:cs="Courier New"/>
          <w:sz w:val="24"/>
          <w:szCs w:val="24"/>
        </w:rPr>
        <w:t>:</w:t>
      </w:r>
      <w:r>
        <w:rPr>
          <w:rFonts w:ascii="宋体" w:eastAsia="宋体" w:hAnsi="宋体" w:cs="Courier New"/>
          <w:bCs/>
          <w:sz w:val="24"/>
          <w:szCs w:val="24"/>
        </w:rPr>
        <w:t>"41.856128"</w:t>
      </w:r>
    </w:p>
    <w:p w:rsidR="00765117" w:rsidRDefault="00765117" w:rsidP="00765117">
      <w:pPr>
        <w:spacing w:line="360" w:lineRule="auto"/>
        <w:rPr>
          <w:rFonts w:ascii="宋体" w:eastAsia="宋体" w:hAnsi="宋体"/>
          <w:sz w:val="24"/>
          <w:szCs w:val="24"/>
        </w:rPr>
      </w:pPr>
      <w:r>
        <w:rPr>
          <w:rFonts w:ascii="宋体" w:eastAsia="宋体" w:hAnsi="宋体" w:cs="Courier New"/>
          <w:sz w:val="24"/>
          <w:szCs w:val="24"/>
        </w:rPr>
        <w:t>}</w:t>
      </w:r>
    </w:p>
    <w:p w:rsidR="00765117" w:rsidRDefault="00765117" w:rsidP="00765117">
      <w:pPr>
        <w:spacing w:line="360" w:lineRule="auto"/>
        <w:rPr>
          <w:rFonts w:ascii="宋体" w:eastAsia="宋体" w:hAnsi="宋体"/>
          <w:sz w:val="24"/>
          <w:szCs w:val="24"/>
        </w:rPr>
      </w:pPr>
      <w:r>
        <w:rPr>
          <w:rFonts w:ascii="宋体" w:eastAsia="宋体" w:hAnsi="宋体"/>
          <w:sz w:val="24"/>
          <w:szCs w:val="24"/>
        </w:rPr>
        <w:t>]</w:t>
      </w:r>
    </w:p>
    <w:p w:rsidR="00765117" w:rsidRDefault="00765117" w:rsidP="00765117">
      <w:pPr>
        <w:spacing w:line="360" w:lineRule="auto"/>
        <w:rPr>
          <w:rFonts w:ascii="宋体" w:eastAsia="宋体" w:hAnsi="宋体"/>
          <w:b/>
          <w:sz w:val="24"/>
        </w:rPr>
      </w:pPr>
      <w:r>
        <w:rPr>
          <w:rFonts w:ascii="宋体" w:eastAsia="宋体" w:hAnsi="宋体"/>
          <w:b/>
          <w:sz w:val="24"/>
        </w:rPr>
        <w:t>F.几何参数信息详细说明</w:t>
      </w:r>
    </w:p>
    <w:p w:rsidR="00765117" w:rsidRDefault="00765117" w:rsidP="00765117">
      <w:pPr>
        <w:spacing w:line="360" w:lineRule="auto"/>
        <w:rPr>
          <w:rFonts w:ascii="宋体" w:eastAsia="宋体" w:hAnsi="宋体"/>
          <w:b/>
          <w:sz w:val="24"/>
        </w:rPr>
      </w:pPr>
    </w:p>
    <w:p w:rsidR="00765117" w:rsidRDefault="00765117" w:rsidP="00765117">
      <w:pPr>
        <w:spacing w:line="360" w:lineRule="auto"/>
        <w:jc w:val="center"/>
        <w:rPr>
          <w:rFonts w:ascii="宋体" w:eastAsia="宋体" w:hAnsi="宋体"/>
          <w:szCs w:val="21"/>
        </w:rPr>
      </w:pPr>
      <w:r>
        <w:rPr>
          <w:rFonts w:ascii="宋体" w:eastAsia="宋体" w:hAnsi="宋体" w:hint="eastAsia"/>
          <w:szCs w:val="21"/>
        </w:rPr>
        <w:t>表</w:t>
      </w:r>
      <w:r>
        <w:rPr>
          <w:rFonts w:ascii="宋体" w:eastAsia="宋体" w:hAnsi="宋体"/>
          <w:szCs w:val="21"/>
        </w:rPr>
        <w:t>5</w:t>
      </w:r>
      <w:r>
        <w:rPr>
          <w:rFonts w:ascii="宋体" w:eastAsia="宋体" w:hAnsi="宋体" w:hint="eastAsia"/>
          <w:szCs w:val="21"/>
        </w:rPr>
        <w:t>-</w:t>
      </w:r>
      <w:r>
        <w:rPr>
          <w:rFonts w:ascii="宋体" w:eastAsia="宋体" w:hAnsi="宋体"/>
          <w:szCs w:val="21"/>
        </w:rPr>
        <w:t>3</w:t>
      </w:r>
      <w:r>
        <w:rPr>
          <w:rFonts w:ascii="宋体" w:eastAsia="宋体" w:hAnsi="宋体" w:hint="eastAsia"/>
          <w:szCs w:val="21"/>
        </w:rPr>
        <w:t>-</w:t>
      </w:r>
      <w:r>
        <w:rPr>
          <w:rFonts w:ascii="宋体" w:eastAsia="宋体" w:hAnsi="宋体"/>
          <w:szCs w:val="21"/>
        </w:rPr>
        <w:t>5  jhcs.json表</w:t>
      </w:r>
    </w:p>
    <w:tbl>
      <w:tblPr>
        <w:tblW w:w="8296" w:type="dxa"/>
        <w:jc w:val="center"/>
        <w:tblLayout w:type="fixed"/>
        <w:tblLook w:val="04A0" w:firstRow="1" w:lastRow="0" w:firstColumn="1" w:lastColumn="0" w:noHBand="0" w:noVBand="1"/>
      </w:tblPr>
      <w:tblGrid>
        <w:gridCol w:w="2489"/>
        <w:gridCol w:w="2938"/>
        <w:gridCol w:w="2869"/>
      </w:tblGrid>
      <w:tr w:rsidR="00765117" w:rsidTr="00FC7271">
        <w:trPr>
          <w:trHeight w:val="579"/>
          <w:jc w:val="center"/>
        </w:trPr>
        <w:tc>
          <w:tcPr>
            <w:tcW w:w="829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jhcs.json</w:t>
            </w:r>
          </w:p>
        </w:tc>
      </w:tr>
      <w:tr w:rsidR="00765117" w:rsidTr="00FC7271">
        <w:trPr>
          <w:trHeight w:val="639"/>
          <w:jc w:val="center"/>
        </w:trPr>
        <w:tc>
          <w:tcPr>
            <w:tcW w:w="248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字段名</w:t>
            </w:r>
          </w:p>
        </w:tc>
        <w:tc>
          <w:tcPr>
            <w:tcW w:w="2938" w:type="dxa"/>
            <w:tcBorders>
              <w:top w:val="nil"/>
              <w:left w:val="nil"/>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数据类型</w:t>
            </w:r>
          </w:p>
        </w:tc>
        <w:tc>
          <w:tcPr>
            <w:tcW w:w="2869" w:type="dxa"/>
            <w:tcBorders>
              <w:top w:val="nil"/>
              <w:left w:val="nil"/>
              <w:bottom w:val="single" w:sz="4" w:space="0" w:color="auto"/>
              <w:right w:val="single" w:sz="4" w:space="0" w:color="auto"/>
            </w:tcBorders>
            <w:shd w:val="clear" w:color="auto" w:fill="D9D9D9" w:themeFill="background1" w:themeFillShade="D9"/>
            <w:vAlign w:val="center"/>
          </w:tcPr>
          <w:p w:rsidR="00765117" w:rsidRDefault="00765117" w:rsidP="00FC7271">
            <w:pPr>
              <w:widowControl/>
              <w:spacing w:line="360" w:lineRule="auto"/>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字段说明</w:t>
            </w:r>
          </w:p>
        </w:tc>
      </w:tr>
      <w:tr w:rsidR="00765117" w:rsidTr="00FC7271">
        <w:trPr>
          <w:trHeight w:val="540"/>
          <w:jc w:val="center"/>
        </w:trPr>
        <w:tc>
          <w:tcPr>
            <w:tcW w:w="2489"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Timestamp</w:t>
            </w:r>
          </w:p>
        </w:tc>
        <w:tc>
          <w:tcPr>
            <w:tcW w:w="293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color w:val="000000"/>
                <w:kern w:val="0"/>
                <w:sz w:val="24"/>
                <w:szCs w:val="24"/>
              </w:rPr>
              <w:t>S</w:t>
            </w:r>
            <w:r>
              <w:rPr>
                <w:rFonts w:ascii="宋体" w:eastAsia="宋体" w:hAnsi="宋体" w:cs="宋体" w:hint="eastAsia"/>
                <w:color w:val="000000"/>
                <w:kern w:val="0"/>
                <w:sz w:val="24"/>
                <w:szCs w:val="24"/>
              </w:rPr>
              <w:t>tring</w:t>
            </w:r>
          </w:p>
        </w:tc>
        <w:tc>
          <w:tcPr>
            <w:tcW w:w="286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时间</w:t>
            </w:r>
          </w:p>
        </w:tc>
      </w:tr>
      <w:tr w:rsidR="00765117" w:rsidTr="00FC7271">
        <w:trPr>
          <w:trHeight w:val="280"/>
          <w:jc w:val="center"/>
        </w:trPr>
        <w:tc>
          <w:tcPr>
            <w:tcW w:w="2489"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Height</w:t>
            </w:r>
          </w:p>
        </w:tc>
        <w:tc>
          <w:tcPr>
            <w:tcW w:w="293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Double</w:t>
            </w:r>
          </w:p>
        </w:tc>
        <w:tc>
          <w:tcPr>
            <w:tcW w:w="286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导高值</w:t>
            </w:r>
          </w:p>
        </w:tc>
      </w:tr>
      <w:tr w:rsidR="00765117" w:rsidTr="00FC7271">
        <w:trPr>
          <w:trHeight w:val="280"/>
          <w:jc w:val="center"/>
        </w:trPr>
        <w:tc>
          <w:tcPr>
            <w:tcW w:w="2489" w:type="dxa"/>
            <w:tcBorders>
              <w:top w:val="nil"/>
              <w:left w:val="single" w:sz="4" w:space="0" w:color="auto"/>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Stagger</w:t>
            </w:r>
          </w:p>
        </w:tc>
        <w:tc>
          <w:tcPr>
            <w:tcW w:w="2938"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Double</w:t>
            </w:r>
          </w:p>
        </w:tc>
        <w:tc>
          <w:tcPr>
            <w:tcW w:w="2869" w:type="dxa"/>
            <w:tcBorders>
              <w:top w:val="nil"/>
              <w:left w:val="nil"/>
              <w:bottom w:val="single" w:sz="4" w:space="0" w:color="auto"/>
              <w:right w:val="single" w:sz="4" w:space="0" w:color="auto"/>
            </w:tcBorders>
            <w:shd w:val="clear" w:color="auto" w:fill="auto"/>
            <w:vAlign w:val="center"/>
          </w:tcPr>
          <w:p w:rsidR="00765117" w:rsidRDefault="00765117" w:rsidP="00FC727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拉出值</w:t>
            </w:r>
          </w:p>
        </w:tc>
      </w:tr>
    </w:tbl>
    <w:p w:rsidR="00765117" w:rsidRDefault="00765117" w:rsidP="00765117">
      <w:pPr>
        <w:spacing w:line="360" w:lineRule="auto"/>
        <w:rPr>
          <w:rFonts w:ascii="宋体" w:eastAsia="宋体" w:hAnsi="宋体"/>
          <w:sz w:val="22"/>
          <w:szCs w:val="20"/>
        </w:rPr>
      </w:pPr>
      <w:r>
        <w:rPr>
          <w:rFonts w:ascii="宋体" w:eastAsia="宋体" w:hAnsi="宋体"/>
          <w:sz w:val="24"/>
        </w:rPr>
        <w:t>jhcs.json示例</w:t>
      </w:r>
    </w:p>
    <w:p w:rsidR="00765117" w:rsidRDefault="00765117" w:rsidP="00765117">
      <w:pPr>
        <w:spacing w:line="360" w:lineRule="auto"/>
        <w:rPr>
          <w:rFonts w:ascii="宋体" w:eastAsia="宋体" w:hAnsi="宋体"/>
          <w:sz w:val="22"/>
          <w:szCs w:val="20"/>
        </w:rPr>
      </w:pPr>
      <w:r>
        <w:rPr>
          <w:rFonts w:ascii="宋体" w:eastAsia="宋体" w:hAnsi="宋体"/>
          <w:sz w:val="24"/>
        </w:rPr>
        <w:t>[</w:t>
      </w:r>
    </w:p>
    <w:p w:rsidR="00765117" w:rsidRDefault="00765117" w:rsidP="00765117">
      <w:pPr>
        <w:spacing w:line="360" w:lineRule="auto"/>
        <w:rPr>
          <w:rFonts w:ascii="宋体" w:eastAsia="宋体" w:hAnsi="宋体"/>
          <w:sz w:val="22"/>
          <w:szCs w:val="20"/>
        </w:rPr>
      </w:pPr>
      <w:r>
        <w:rPr>
          <w:rFonts w:ascii="宋体" w:eastAsia="宋体" w:hAnsi="宋体"/>
          <w:sz w:val="24"/>
        </w:rPr>
        <w:t>{</w:t>
      </w:r>
    </w:p>
    <w:p w:rsidR="00765117" w:rsidRDefault="00765117" w:rsidP="00765117">
      <w:pPr>
        <w:spacing w:line="360" w:lineRule="auto"/>
        <w:rPr>
          <w:rFonts w:ascii="宋体" w:eastAsia="宋体" w:hAnsi="宋体"/>
          <w:sz w:val="22"/>
          <w:szCs w:val="20"/>
        </w:rPr>
      </w:pPr>
      <w:r>
        <w:rPr>
          <w:rFonts w:ascii="宋体" w:eastAsia="宋体" w:hAnsi="宋体"/>
          <w:sz w:val="24"/>
        </w:rPr>
        <w:t>"</w:t>
      </w:r>
      <w:r>
        <w:rPr>
          <w:rFonts w:ascii="宋体" w:eastAsia="宋体" w:hAnsi="宋体"/>
          <w:sz w:val="24"/>
          <w:szCs w:val="21"/>
        </w:rPr>
        <w:t>Timestamp</w:t>
      </w:r>
      <w:r>
        <w:rPr>
          <w:rFonts w:ascii="宋体" w:eastAsia="宋体" w:hAnsi="宋体"/>
          <w:sz w:val="24"/>
        </w:rPr>
        <w:t>":</w:t>
      </w:r>
      <w:r>
        <w:rPr>
          <w:rFonts w:ascii="宋体" w:eastAsia="宋体" w:hAnsi="宋体"/>
          <w:sz w:val="24"/>
          <w:szCs w:val="21"/>
        </w:rPr>
        <w:t xml:space="preserve"> 1546854523340</w:t>
      </w:r>
      <w:r>
        <w:rPr>
          <w:rFonts w:ascii="宋体" w:eastAsia="宋体" w:hAnsi="宋体"/>
          <w:sz w:val="24"/>
        </w:rPr>
        <w:t>,</w:t>
      </w:r>
    </w:p>
    <w:p w:rsidR="00765117" w:rsidRDefault="00765117" w:rsidP="00765117">
      <w:pPr>
        <w:spacing w:line="360" w:lineRule="auto"/>
        <w:rPr>
          <w:rFonts w:ascii="宋体" w:eastAsia="宋体" w:hAnsi="宋体"/>
          <w:sz w:val="22"/>
          <w:szCs w:val="20"/>
        </w:rPr>
      </w:pPr>
      <w:r>
        <w:rPr>
          <w:rFonts w:ascii="宋体" w:eastAsia="宋体" w:hAnsi="宋体"/>
          <w:sz w:val="24"/>
        </w:rPr>
        <w:t>"Height": 30,</w:t>
      </w:r>
    </w:p>
    <w:p w:rsidR="00765117" w:rsidRDefault="00765117" w:rsidP="00765117">
      <w:pPr>
        <w:spacing w:line="360" w:lineRule="auto"/>
        <w:rPr>
          <w:rFonts w:ascii="宋体" w:eastAsia="宋体" w:hAnsi="宋体"/>
          <w:sz w:val="22"/>
          <w:szCs w:val="20"/>
        </w:rPr>
      </w:pPr>
      <w:r>
        <w:rPr>
          <w:rFonts w:ascii="宋体" w:eastAsia="宋体" w:hAnsi="宋体"/>
          <w:sz w:val="24"/>
        </w:rPr>
        <w:t>"Stagger": 20,</w:t>
      </w:r>
    </w:p>
    <w:p w:rsidR="00765117" w:rsidRDefault="00765117" w:rsidP="00765117">
      <w:pPr>
        <w:spacing w:line="360" w:lineRule="auto"/>
        <w:rPr>
          <w:rFonts w:ascii="宋体" w:eastAsia="宋体" w:hAnsi="宋体"/>
          <w:sz w:val="22"/>
          <w:szCs w:val="20"/>
        </w:rPr>
      </w:pPr>
      <w:r>
        <w:rPr>
          <w:rFonts w:ascii="宋体" w:eastAsia="宋体" w:hAnsi="宋体"/>
          <w:sz w:val="24"/>
        </w:rPr>
        <w:t>},</w:t>
      </w:r>
    </w:p>
    <w:p w:rsidR="00765117" w:rsidRDefault="00765117" w:rsidP="00765117">
      <w:pPr>
        <w:spacing w:line="360" w:lineRule="auto"/>
        <w:rPr>
          <w:rFonts w:ascii="宋体" w:eastAsia="宋体" w:hAnsi="宋体"/>
          <w:sz w:val="22"/>
          <w:szCs w:val="20"/>
        </w:rPr>
      </w:pPr>
      <w:r>
        <w:rPr>
          <w:rFonts w:ascii="宋体" w:eastAsia="宋体" w:hAnsi="宋体"/>
          <w:sz w:val="24"/>
        </w:rPr>
        <w:t>{</w:t>
      </w:r>
    </w:p>
    <w:p w:rsidR="00765117" w:rsidRDefault="00765117" w:rsidP="00765117">
      <w:pPr>
        <w:spacing w:line="360" w:lineRule="auto"/>
        <w:rPr>
          <w:rFonts w:ascii="宋体" w:eastAsia="宋体" w:hAnsi="宋体"/>
          <w:sz w:val="22"/>
          <w:szCs w:val="20"/>
        </w:rPr>
      </w:pPr>
      <w:r>
        <w:rPr>
          <w:rFonts w:ascii="宋体" w:eastAsia="宋体" w:hAnsi="宋体"/>
          <w:sz w:val="24"/>
        </w:rPr>
        <w:t>"</w:t>
      </w:r>
      <w:r>
        <w:rPr>
          <w:rFonts w:ascii="宋体" w:eastAsia="宋体" w:hAnsi="宋体"/>
          <w:sz w:val="24"/>
          <w:szCs w:val="21"/>
        </w:rPr>
        <w:t>timestamp</w:t>
      </w:r>
      <w:r>
        <w:rPr>
          <w:rFonts w:ascii="宋体" w:eastAsia="宋体" w:hAnsi="宋体"/>
          <w:sz w:val="24"/>
        </w:rPr>
        <w:t>":</w:t>
      </w:r>
      <w:r>
        <w:rPr>
          <w:rFonts w:ascii="宋体" w:eastAsia="宋体" w:hAnsi="宋体"/>
          <w:sz w:val="24"/>
          <w:szCs w:val="21"/>
        </w:rPr>
        <w:t xml:space="preserve"> 1546854523470</w:t>
      </w:r>
      <w:r>
        <w:rPr>
          <w:rFonts w:ascii="宋体" w:eastAsia="宋体" w:hAnsi="宋体"/>
          <w:sz w:val="24"/>
        </w:rPr>
        <w:t>,</w:t>
      </w:r>
    </w:p>
    <w:p w:rsidR="00765117" w:rsidRDefault="00765117" w:rsidP="00765117">
      <w:pPr>
        <w:spacing w:line="360" w:lineRule="auto"/>
        <w:rPr>
          <w:rFonts w:ascii="宋体" w:eastAsia="宋体" w:hAnsi="宋体"/>
          <w:sz w:val="22"/>
          <w:szCs w:val="20"/>
        </w:rPr>
      </w:pPr>
      <w:r>
        <w:rPr>
          <w:rFonts w:ascii="宋体" w:eastAsia="宋体" w:hAnsi="宋体"/>
          <w:sz w:val="24"/>
        </w:rPr>
        <w:t>"Height": 30,</w:t>
      </w:r>
    </w:p>
    <w:p w:rsidR="00765117" w:rsidRDefault="00765117" w:rsidP="00765117">
      <w:pPr>
        <w:spacing w:line="360" w:lineRule="auto"/>
        <w:rPr>
          <w:rFonts w:ascii="宋体" w:eastAsia="宋体" w:hAnsi="宋体"/>
          <w:sz w:val="22"/>
          <w:szCs w:val="20"/>
        </w:rPr>
      </w:pPr>
      <w:r>
        <w:rPr>
          <w:rFonts w:ascii="宋体" w:eastAsia="宋体" w:hAnsi="宋体"/>
          <w:sz w:val="24"/>
        </w:rPr>
        <w:t>"Stagger": 20,</w:t>
      </w:r>
    </w:p>
    <w:p w:rsidR="00765117" w:rsidRDefault="00765117" w:rsidP="00765117">
      <w:pPr>
        <w:spacing w:line="360" w:lineRule="auto"/>
        <w:rPr>
          <w:rFonts w:ascii="宋体" w:eastAsia="宋体" w:hAnsi="宋体"/>
          <w:sz w:val="22"/>
          <w:szCs w:val="20"/>
        </w:rPr>
      </w:pPr>
      <w:r>
        <w:rPr>
          <w:rFonts w:ascii="宋体" w:eastAsia="宋体" w:hAnsi="宋体"/>
          <w:sz w:val="24"/>
        </w:rPr>
        <w:t>}</w:t>
      </w:r>
    </w:p>
    <w:p w:rsidR="00765117" w:rsidRDefault="00765117" w:rsidP="00765117">
      <w:pPr>
        <w:spacing w:line="360" w:lineRule="auto"/>
        <w:rPr>
          <w:rFonts w:ascii="宋体" w:eastAsia="宋体" w:hAnsi="宋体"/>
          <w:sz w:val="22"/>
          <w:szCs w:val="20"/>
        </w:rPr>
      </w:pPr>
      <w:r>
        <w:rPr>
          <w:rFonts w:ascii="宋体" w:eastAsia="宋体" w:hAnsi="宋体"/>
          <w:sz w:val="24"/>
        </w:rPr>
        <w:t>//...... 示例缩略后面的</w:t>
      </w:r>
    </w:p>
    <w:p w:rsidR="00765117" w:rsidRDefault="00765117" w:rsidP="00765117">
      <w:pPr>
        <w:spacing w:line="360" w:lineRule="auto"/>
        <w:rPr>
          <w:rFonts w:ascii="宋体" w:eastAsia="宋体" w:hAnsi="宋体"/>
          <w:sz w:val="24"/>
        </w:rPr>
      </w:pPr>
      <w:r>
        <w:rPr>
          <w:rFonts w:ascii="宋体" w:eastAsia="宋体" w:hAnsi="宋体"/>
          <w:sz w:val="24"/>
        </w:rPr>
        <w:t>]</w:t>
      </w:r>
    </w:p>
    <w:p w:rsidR="00765117" w:rsidRDefault="00765117" w:rsidP="00765117">
      <w:pPr>
        <w:spacing w:line="360" w:lineRule="auto"/>
      </w:pPr>
      <w:bookmarkStart w:id="7" w:name="_Toc12001833"/>
      <w:bookmarkEnd w:id="5"/>
      <w:bookmarkEnd w:id="7"/>
    </w:p>
    <w:p w:rsidR="00765117" w:rsidRDefault="00765117" w:rsidP="00765117">
      <w:pPr>
        <w:spacing w:line="360" w:lineRule="auto"/>
        <w:rPr>
          <w:rFonts w:ascii="宋体" w:eastAsia="宋体" w:hAnsi="宋体"/>
        </w:rPr>
      </w:pPr>
    </w:p>
    <w:p w:rsidR="00765117" w:rsidRDefault="00765117" w:rsidP="00765117">
      <w:pPr>
        <w:spacing w:line="360" w:lineRule="auto"/>
        <w:rPr>
          <w:rFonts w:ascii="宋体" w:eastAsia="宋体" w:hAnsi="宋体"/>
        </w:rPr>
      </w:pPr>
    </w:p>
    <w:p w:rsidR="00765117" w:rsidRDefault="00765117" w:rsidP="00765117">
      <w:pPr>
        <w:spacing w:line="360" w:lineRule="auto"/>
        <w:rPr>
          <w:rFonts w:ascii="宋体" w:eastAsia="宋体" w:hAnsi="宋体"/>
        </w:rPr>
      </w:pPr>
    </w:p>
    <w:p w:rsidR="00765117" w:rsidRDefault="00765117" w:rsidP="00765117">
      <w:pPr>
        <w:spacing w:line="360" w:lineRule="auto"/>
        <w:rPr>
          <w:rFonts w:ascii="宋体" w:eastAsia="宋体" w:hAnsi="宋体"/>
        </w:rPr>
      </w:pPr>
    </w:p>
    <w:p w:rsidR="00F0310A" w:rsidRDefault="00F0310A"/>
    <w:sectPr w:rsidR="00F031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DF20BA"/>
    <w:multiLevelType w:val="singleLevel"/>
    <w:tmpl w:val="8ADF20BA"/>
    <w:lvl w:ilvl="0">
      <w:start w:val="1"/>
      <w:numFmt w:val="decimal"/>
      <w:lvlText w:val="%1."/>
      <w:lvlJc w:val="left"/>
      <w:pPr>
        <w:tabs>
          <w:tab w:val="left" w:pos="312"/>
        </w:tabs>
      </w:pPr>
    </w:lvl>
  </w:abstractNum>
  <w:abstractNum w:abstractNumId="1" w15:restartNumberingAfterBreak="0">
    <w:nsid w:val="013F752F"/>
    <w:multiLevelType w:val="hybridMultilevel"/>
    <w:tmpl w:val="C14E5616"/>
    <w:lvl w:ilvl="0" w:tplc="0A9C5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C6684"/>
    <w:multiLevelType w:val="multilevel"/>
    <w:tmpl w:val="05EC6684"/>
    <w:lvl w:ilvl="0">
      <w:start w:val="1"/>
      <w:numFmt w:val="decimal"/>
      <w:lvlText w:val="（%1）"/>
      <w:lvlJc w:val="left"/>
      <w:pPr>
        <w:ind w:left="520" w:hanging="420"/>
      </w:pPr>
      <w:rPr>
        <w:rFonts w:hint="eastAsia"/>
      </w:rPr>
    </w:lvl>
    <w:lvl w:ilvl="1">
      <w:start w:val="1"/>
      <w:numFmt w:val="lowerLetter"/>
      <w:lvlText w:val="%2)"/>
      <w:lvlJc w:val="left"/>
      <w:pPr>
        <w:ind w:left="940" w:hanging="420"/>
      </w:pPr>
    </w:lvl>
    <w:lvl w:ilvl="2">
      <w:start w:val="1"/>
      <w:numFmt w:val="lowerRoman"/>
      <w:lvlText w:val="%3."/>
      <w:lvlJc w:val="right"/>
      <w:pPr>
        <w:ind w:left="1360" w:hanging="420"/>
      </w:pPr>
    </w:lvl>
    <w:lvl w:ilvl="3">
      <w:start w:val="1"/>
      <w:numFmt w:val="decimal"/>
      <w:lvlText w:val="%4."/>
      <w:lvlJc w:val="left"/>
      <w:pPr>
        <w:ind w:left="1780" w:hanging="420"/>
      </w:pPr>
    </w:lvl>
    <w:lvl w:ilvl="4">
      <w:start w:val="1"/>
      <w:numFmt w:val="lowerLetter"/>
      <w:lvlText w:val="%5)"/>
      <w:lvlJc w:val="left"/>
      <w:pPr>
        <w:ind w:left="2200" w:hanging="420"/>
      </w:pPr>
    </w:lvl>
    <w:lvl w:ilvl="5">
      <w:start w:val="1"/>
      <w:numFmt w:val="lowerRoman"/>
      <w:lvlText w:val="%6."/>
      <w:lvlJc w:val="right"/>
      <w:pPr>
        <w:ind w:left="2620" w:hanging="420"/>
      </w:pPr>
    </w:lvl>
    <w:lvl w:ilvl="6">
      <w:start w:val="1"/>
      <w:numFmt w:val="decimal"/>
      <w:lvlText w:val="%7."/>
      <w:lvlJc w:val="left"/>
      <w:pPr>
        <w:ind w:left="3040" w:hanging="420"/>
      </w:pPr>
    </w:lvl>
    <w:lvl w:ilvl="7">
      <w:start w:val="1"/>
      <w:numFmt w:val="lowerLetter"/>
      <w:lvlText w:val="%8)"/>
      <w:lvlJc w:val="left"/>
      <w:pPr>
        <w:ind w:left="3460" w:hanging="420"/>
      </w:pPr>
    </w:lvl>
    <w:lvl w:ilvl="8">
      <w:start w:val="1"/>
      <w:numFmt w:val="lowerRoman"/>
      <w:lvlText w:val="%9."/>
      <w:lvlJc w:val="right"/>
      <w:pPr>
        <w:ind w:left="3880" w:hanging="420"/>
      </w:pPr>
    </w:lvl>
  </w:abstractNum>
  <w:abstractNum w:abstractNumId="3" w15:restartNumberingAfterBreak="0">
    <w:nsid w:val="079F0678"/>
    <w:multiLevelType w:val="hybridMultilevel"/>
    <w:tmpl w:val="2500C2F6"/>
    <w:lvl w:ilvl="0" w:tplc="BDF8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12334C"/>
    <w:multiLevelType w:val="multilevel"/>
    <w:tmpl w:val="0C12334C"/>
    <w:lvl w:ilvl="0">
      <w:start w:val="1"/>
      <w:numFmt w:val="bullet"/>
      <w:lvlText w:val=""/>
      <w:lvlJc w:val="left"/>
      <w:pPr>
        <w:ind w:left="1128" w:hanging="420"/>
      </w:pPr>
      <w:rPr>
        <w:rFonts w:ascii="Wingdings" w:hAnsi="Wingdings" w:hint="default"/>
      </w:rPr>
    </w:lvl>
    <w:lvl w:ilvl="1">
      <w:start w:val="1"/>
      <w:numFmt w:val="bullet"/>
      <w:lvlText w:val=""/>
      <w:lvlJc w:val="left"/>
      <w:pPr>
        <w:ind w:left="1548" w:hanging="420"/>
      </w:pPr>
      <w:rPr>
        <w:rFonts w:ascii="Wingdings" w:hAnsi="Wingdings" w:hint="default"/>
      </w:rPr>
    </w:lvl>
    <w:lvl w:ilvl="2">
      <w:start w:val="1"/>
      <w:numFmt w:val="bullet"/>
      <w:lvlText w:val=""/>
      <w:lvlJc w:val="left"/>
      <w:pPr>
        <w:ind w:left="1968" w:hanging="420"/>
      </w:pPr>
      <w:rPr>
        <w:rFonts w:ascii="Wingdings" w:hAnsi="Wingdings" w:hint="default"/>
      </w:rPr>
    </w:lvl>
    <w:lvl w:ilvl="3">
      <w:start w:val="1"/>
      <w:numFmt w:val="bullet"/>
      <w:lvlText w:val=""/>
      <w:lvlJc w:val="left"/>
      <w:pPr>
        <w:ind w:left="2388" w:hanging="420"/>
      </w:pPr>
      <w:rPr>
        <w:rFonts w:ascii="Wingdings" w:hAnsi="Wingdings" w:hint="default"/>
      </w:rPr>
    </w:lvl>
    <w:lvl w:ilvl="4">
      <w:start w:val="1"/>
      <w:numFmt w:val="bullet"/>
      <w:lvlText w:val=""/>
      <w:lvlJc w:val="left"/>
      <w:pPr>
        <w:ind w:left="2808" w:hanging="420"/>
      </w:pPr>
      <w:rPr>
        <w:rFonts w:ascii="Wingdings" w:hAnsi="Wingdings" w:hint="default"/>
      </w:rPr>
    </w:lvl>
    <w:lvl w:ilvl="5">
      <w:start w:val="1"/>
      <w:numFmt w:val="bullet"/>
      <w:lvlText w:val=""/>
      <w:lvlJc w:val="left"/>
      <w:pPr>
        <w:ind w:left="3228" w:hanging="420"/>
      </w:pPr>
      <w:rPr>
        <w:rFonts w:ascii="Wingdings" w:hAnsi="Wingdings" w:hint="default"/>
      </w:rPr>
    </w:lvl>
    <w:lvl w:ilvl="6">
      <w:start w:val="1"/>
      <w:numFmt w:val="bullet"/>
      <w:lvlText w:val=""/>
      <w:lvlJc w:val="left"/>
      <w:pPr>
        <w:ind w:left="3648" w:hanging="420"/>
      </w:pPr>
      <w:rPr>
        <w:rFonts w:ascii="Wingdings" w:hAnsi="Wingdings" w:hint="default"/>
      </w:rPr>
    </w:lvl>
    <w:lvl w:ilvl="7">
      <w:start w:val="1"/>
      <w:numFmt w:val="bullet"/>
      <w:lvlText w:val=""/>
      <w:lvlJc w:val="left"/>
      <w:pPr>
        <w:ind w:left="4068" w:hanging="420"/>
      </w:pPr>
      <w:rPr>
        <w:rFonts w:ascii="Wingdings" w:hAnsi="Wingdings" w:hint="default"/>
      </w:rPr>
    </w:lvl>
    <w:lvl w:ilvl="8">
      <w:start w:val="1"/>
      <w:numFmt w:val="bullet"/>
      <w:lvlText w:val=""/>
      <w:lvlJc w:val="left"/>
      <w:pPr>
        <w:ind w:left="4488" w:hanging="420"/>
      </w:pPr>
      <w:rPr>
        <w:rFonts w:ascii="Wingdings" w:hAnsi="Wingdings" w:hint="default"/>
      </w:rPr>
    </w:lvl>
  </w:abstractNum>
  <w:abstractNum w:abstractNumId="5" w15:restartNumberingAfterBreak="0">
    <w:nsid w:val="110F1C2B"/>
    <w:multiLevelType w:val="multilevel"/>
    <w:tmpl w:val="110F1C2B"/>
    <w:lvl w:ilvl="0">
      <w:start w:val="1"/>
      <w:numFmt w:val="decimal"/>
      <w:lvlText w:val="（%1）"/>
      <w:lvlJc w:val="left"/>
      <w:pPr>
        <w:ind w:left="420" w:hanging="420"/>
      </w:pPr>
      <w:rPr>
        <w:rFonts w:ascii="宋体" w:eastAsia="宋体" w:hAnsi="宋体" w:hint="eastAsia"/>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41B16FE"/>
    <w:multiLevelType w:val="multilevel"/>
    <w:tmpl w:val="141B16F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19620D49"/>
    <w:multiLevelType w:val="multilevel"/>
    <w:tmpl w:val="19620D49"/>
    <w:lvl w:ilvl="0">
      <w:start w:val="1"/>
      <w:numFmt w:val="decimal"/>
      <w:lvlText w:val="（%1）"/>
      <w:lvlJc w:val="left"/>
      <w:pPr>
        <w:ind w:left="520" w:hanging="420"/>
      </w:pPr>
      <w:rPr>
        <w:rFonts w:hint="eastAsia"/>
      </w:rPr>
    </w:lvl>
    <w:lvl w:ilvl="1">
      <w:start w:val="1"/>
      <w:numFmt w:val="lowerLetter"/>
      <w:lvlText w:val="%2)"/>
      <w:lvlJc w:val="left"/>
      <w:pPr>
        <w:ind w:left="940" w:hanging="420"/>
      </w:pPr>
    </w:lvl>
    <w:lvl w:ilvl="2">
      <w:start w:val="1"/>
      <w:numFmt w:val="lowerRoman"/>
      <w:lvlText w:val="%3."/>
      <w:lvlJc w:val="right"/>
      <w:pPr>
        <w:ind w:left="1360" w:hanging="420"/>
      </w:pPr>
    </w:lvl>
    <w:lvl w:ilvl="3">
      <w:start w:val="1"/>
      <w:numFmt w:val="decimal"/>
      <w:lvlText w:val="%4."/>
      <w:lvlJc w:val="left"/>
      <w:pPr>
        <w:ind w:left="1780" w:hanging="420"/>
      </w:pPr>
    </w:lvl>
    <w:lvl w:ilvl="4">
      <w:start w:val="1"/>
      <w:numFmt w:val="lowerLetter"/>
      <w:lvlText w:val="%5)"/>
      <w:lvlJc w:val="left"/>
      <w:pPr>
        <w:ind w:left="2200" w:hanging="420"/>
      </w:pPr>
    </w:lvl>
    <w:lvl w:ilvl="5">
      <w:start w:val="1"/>
      <w:numFmt w:val="lowerRoman"/>
      <w:lvlText w:val="%6."/>
      <w:lvlJc w:val="right"/>
      <w:pPr>
        <w:ind w:left="2620" w:hanging="420"/>
      </w:pPr>
    </w:lvl>
    <w:lvl w:ilvl="6">
      <w:start w:val="1"/>
      <w:numFmt w:val="decimal"/>
      <w:lvlText w:val="%7."/>
      <w:lvlJc w:val="left"/>
      <w:pPr>
        <w:ind w:left="3040" w:hanging="420"/>
      </w:pPr>
    </w:lvl>
    <w:lvl w:ilvl="7">
      <w:start w:val="1"/>
      <w:numFmt w:val="lowerLetter"/>
      <w:lvlText w:val="%8)"/>
      <w:lvlJc w:val="left"/>
      <w:pPr>
        <w:ind w:left="3460" w:hanging="420"/>
      </w:pPr>
    </w:lvl>
    <w:lvl w:ilvl="8">
      <w:start w:val="1"/>
      <w:numFmt w:val="lowerRoman"/>
      <w:lvlText w:val="%9."/>
      <w:lvlJc w:val="right"/>
      <w:pPr>
        <w:ind w:left="3880" w:hanging="420"/>
      </w:pPr>
    </w:lvl>
  </w:abstractNum>
  <w:abstractNum w:abstractNumId="8" w15:restartNumberingAfterBreak="0">
    <w:nsid w:val="214B7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4E804AC"/>
    <w:multiLevelType w:val="multilevel"/>
    <w:tmpl w:val="24E804A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27EF4304"/>
    <w:multiLevelType w:val="multilevel"/>
    <w:tmpl w:val="27EF4304"/>
    <w:lvl w:ilvl="0">
      <w:start w:val="1"/>
      <w:numFmt w:val="decimal"/>
      <w:lvlText w:val="（%1）"/>
      <w:lvlJc w:val="left"/>
      <w:pPr>
        <w:ind w:left="520" w:hanging="420"/>
      </w:pPr>
      <w:rPr>
        <w:rFonts w:hint="eastAsia"/>
      </w:rPr>
    </w:lvl>
    <w:lvl w:ilvl="1">
      <w:start w:val="1"/>
      <w:numFmt w:val="lowerLetter"/>
      <w:lvlText w:val="%2)"/>
      <w:lvlJc w:val="left"/>
      <w:pPr>
        <w:ind w:left="940" w:hanging="420"/>
      </w:pPr>
    </w:lvl>
    <w:lvl w:ilvl="2">
      <w:start w:val="1"/>
      <w:numFmt w:val="lowerRoman"/>
      <w:lvlText w:val="%3."/>
      <w:lvlJc w:val="right"/>
      <w:pPr>
        <w:ind w:left="1360" w:hanging="420"/>
      </w:pPr>
    </w:lvl>
    <w:lvl w:ilvl="3">
      <w:start w:val="1"/>
      <w:numFmt w:val="decimal"/>
      <w:lvlText w:val="%4."/>
      <w:lvlJc w:val="left"/>
      <w:pPr>
        <w:ind w:left="1780" w:hanging="420"/>
      </w:pPr>
    </w:lvl>
    <w:lvl w:ilvl="4">
      <w:start w:val="1"/>
      <w:numFmt w:val="lowerLetter"/>
      <w:lvlText w:val="%5)"/>
      <w:lvlJc w:val="left"/>
      <w:pPr>
        <w:ind w:left="2200" w:hanging="420"/>
      </w:pPr>
    </w:lvl>
    <w:lvl w:ilvl="5">
      <w:start w:val="1"/>
      <w:numFmt w:val="lowerRoman"/>
      <w:lvlText w:val="%6."/>
      <w:lvlJc w:val="right"/>
      <w:pPr>
        <w:ind w:left="2620" w:hanging="420"/>
      </w:pPr>
    </w:lvl>
    <w:lvl w:ilvl="6">
      <w:start w:val="1"/>
      <w:numFmt w:val="decimal"/>
      <w:lvlText w:val="%7."/>
      <w:lvlJc w:val="left"/>
      <w:pPr>
        <w:ind w:left="3040" w:hanging="420"/>
      </w:pPr>
    </w:lvl>
    <w:lvl w:ilvl="7">
      <w:start w:val="1"/>
      <w:numFmt w:val="lowerLetter"/>
      <w:lvlText w:val="%8)"/>
      <w:lvlJc w:val="left"/>
      <w:pPr>
        <w:ind w:left="3460" w:hanging="420"/>
      </w:pPr>
    </w:lvl>
    <w:lvl w:ilvl="8">
      <w:start w:val="1"/>
      <w:numFmt w:val="lowerRoman"/>
      <w:lvlText w:val="%9."/>
      <w:lvlJc w:val="right"/>
      <w:pPr>
        <w:ind w:left="3880" w:hanging="420"/>
      </w:pPr>
    </w:lvl>
  </w:abstractNum>
  <w:abstractNum w:abstractNumId="11" w15:restartNumberingAfterBreak="0">
    <w:nsid w:val="286315D7"/>
    <w:multiLevelType w:val="multilevel"/>
    <w:tmpl w:val="286315D7"/>
    <w:lvl w:ilvl="0">
      <w:start w:val="1"/>
      <w:numFmt w:val="decimal"/>
      <w:lvlText w:val="%1."/>
      <w:lvlJc w:val="left"/>
      <w:pPr>
        <w:ind w:left="841" w:hanging="420"/>
      </w:pPr>
    </w:lvl>
    <w:lvl w:ilvl="1">
      <w:start w:val="1"/>
      <w:numFmt w:val="decimal"/>
      <w:isLgl/>
      <w:lvlText w:val="%1.%2"/>
      <w:lvlJc w:val="left"/>
      <w:pPr>
        <w:ind w:left="560" w:hanging="560"/>
      </w:pPr>
      <w:rPr>
        <w:rFonts w:hint="default"/>
      </w:rPr>
    </w:lvl>
    <w:lvl w:ilvl="2">
      <w:start w:val="1"/>
      <w:numFmt w:val="decimal"/>
      <w:isLgl/>
      <w:lvlText w:val="%1.%2.%3"/>
      <w:lvlJc w:val="left"/>
      <w:pPr>
        <w:ind w:left="1141" w:hanging="720"/>
      </w:pPr>
      <w:rPr>
        <w:rFonts w:hint="default"/>
      </w:rPr>
    </w:lvl>
    <w:lvl w:ilvl="3">
      <w:start w:val="1"/>
      <w:numFmt w:val="decimal"/>
      <w:isLgl/>
      <w:lvlText w:val="%1.%2.%3.%4"/>
      <w:lvlJc w:val="left"/>
      <w:pPr>
        <w:ind w:left="1141" w:hanging="720"/>
      </w:pPr>
      <w:rPr>
        <w:rFonts w:hint="default"/>
      </w:rPr>
    </w:lvl>
    <w:lvl w:ilvl="4">
      <w:start w:val="1"/>
      <w:numFmt w:val="decimal"/>
      <w:isLgl/>
      <w:lvlText w:val="%1.%2.%3.%4.%5"/>
      <w:lvlJc w:val="left"/>
      <w:pPr>
        <w:ind w:left="1501" w:hanging="1080"/>
      </w:pPr>
      <w:rPr>
        <w:rFonts w:hint="default"/>
      </w:rPr>
    </w:lvl>
    <w:lvl w:ilvl="5">
      <w:start w:val="1"/>
      <w:numFmt w:val="decimal"/>
      <w:isLgl/>
      <w:lvlText w:val="%1.%2.%3.%4.%5.%6"/>
      <w:lvlJc w:val="left"/>
      <w:pPr>
        <w:ind w:left="1501" w:hanging="1080"/>
      </w:pPr>
      <w:rPr>
        <w:rFonts w:hint="default"/>
      </w:rPr>
    </w:lvl>
    <w:lvl w:ilvl="6">
      <w:start w:val="1"/>
      <w:numFmt w:val="decimal"/>
      <w:isLgl/>
      <w:lvlText w:val="%1.%2.%3.%4.%5.%6.%7"/>
      <w:lvlJc w:val="left"/>
      <w:pPr>
        <w:ind w:left="1861" w:hanging="1440"/>
      </w:pPr>
      <w:rPr>
        <w:rFonts w:hint="default"/>
      </w:rPr>
    </w:lvl>
    <w:lvl w:ilvl="7">
      <w:start w:val="1"/>
      <w:numFmt w:val="decimal"/>
      <w:isLgl/>
      <w:lvlText w:val="%1.%2.%3.%4.%5.%6.%7.%8"/>
      <w:lvlJc w:val="left"/>
      <w:pPr>
        <w:ind w:left="1861" w:hanging="1440"/>
      </w:pPr>
      <w:rPr>
        <w:rFonts w:hint="default"/>
      </w:rPr>
    </w:lvl>
    <w:lvl w:ilvl="8">
      <w:start w:val="1"/>
      <w:numFmt w:val="decimal"/>
      <w:isLgl/>
      <w:lvlText w:val="%1.%2.%3.%4.%5.%6.%7.%8.%9"/>
      <w:lvlJc w:val="left"/>
      <w:pPr>
        <w:ind w:left="2221" w:hanging="1800"/>
      </w:pPr>
      <w:rPr>
        <w:rFonts w:hint="default"/>
      </w:rPr>
    </w:lvl>
  </w:abstractNum>
  <w:abstractNum w:abstractNumId="12" w15:restartNumberingAfterBreak="0">
    <w:nsid w:val="290E2B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B825670"/>
    <w:multiLevelType w:val="multilevel"/>
    <w:tmpl w:val="2B825670"/>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2B9B0640"/>
    <w:multiLevelType w:val="hybridMultilevel"/>
    <w:tmpl w:val="CCD0C3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485A54"/>
    <w:multiLevelType w:val="multilevel"/>
    <w:tmpl w:val="34485A54"/>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690725F"/>
    <w:multiLevelType w:val="multilevel"/>
    <w:tmpl w:val="3690725F"/>
    <w:lvl w:ilvl="0">
      <w:start w:val="1"/>
      <w:numFmt w:val="decimal"/>
      <w:lvlText w:val="（%1）"/>
      <w:lvlJc w:val="left"/>
      <w:pPr>
        <w:ind w:left="420" w:hanging="420"/>
      </w:pPr>
      <w:rPr>
        <w:rFonts w:ascii="宋体" w:eastAsia="宋体" w:hAnsi="宋体" w:hint="eastAsia"/>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9787CE5"/>
    <w:multiLevelType w:val="multilevel"/>
    <w:tmpl w:val="39787CE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3BCE1D00"/>
    <w:multiLevelType w:val="multilevel"/>
    <w:tmpl w:val="3BCE1D0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3E2F6516"/>
    <w:multiLevelType w:val="multilevel"/>
    <w:tmpl w:val="3E2F65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449B2E0F"/>
    <w:multiLevelType w:val="multilevel"/>
    <w:tmpl w:val="449B2E0F"/>
    <w:lvl w:ilvl="0">
      <w:start w:val="1"/>
      <w:numFmt w:val="decimal"/>
      <w:lvlText w:val="（%1）"/>
      <w:lvlJc w:val="left"/>
      <w:pPr>
        <w:ind w:left="420" w:hanging="420"/>
      </w:pPr>
      <w:rPr>
        <w:rFonts w:ascii="宋体" w:eastAsia="宋体" w:hAnsi="宋体" w:hint="eastAsia"/>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498B1C80"/>
    <w:multiLevelType w:val="multilevel"/>
    <w:tmpl w:val="498B1C80"/>
    <w:lvl w:ilvl="0">
      <w:start w:val="1"/>
      <w:numFmt w:val="lowerLetter"/>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2" w15:restartNumberingAfterBreak="0">
    <w:nsid w:val="53E65ED7"/>
    <w:multiLevelType w:val="multilevel"/>
    <w:tmpl w:val="53E65ED7"/>
    <w:lvl w:ilvl="0">
      <w:start w:val="1"/>
      <w:numFmt w:val="decimal"/>
      <w:lvlText w:val="（%1）"/>
      <w:lvlJc w:val="left"/>
      <w:pPr>
        <w:ind w:left="520" w:hanging="420"/>
      </w:pPr>
      <w:rPr>
        <w:rFonts w:hint="eastAsia"/>
      </w:rPr>
    </w:lvl>
    <w:lvl w:ilvl="1">
      <w:start w:val="1"/>
      <w:numFmt w:val="lowerLetter"/>
      <w:lvlText w:val="%2)"/>
      <w:lvlJc w:val="left"/>
      <w:pPr>
        <w:ind w:left="940" w:hanging="420"/>
      </w:pPr>
    </w:lvl>
    <w:lvl w:ilvl="2">
      <w:start w:val="1"/>
      <w:numFmt w:val="lowerRoman"/>
      <w:lvlText w:val="%3."/>
      <w:lvlJc w:val="right"/>
      <w:pPr>
        <w:ind w:left="1360" w:hanging="420"/>
      </w:pPr>
    </w:lvl>
    <w:lvl w:ilvl="3">
      <w:start w:val="1"/>
      <w:numFmt w:val="decimal"/>
      <w:lvlText w:val="%4."/>
      <w:lvlJc w:val="left"/>
      <w:pPr>
        <w:ind w:left="1780" w:hanging="420"/>
      </w:pPr>
    </w:lvl>
    <w:lvl w:ilvl="4">
      <w:start w:val="1"/>
      <w:numFmt w:val="lowerLetter"/>
      <w:lvlText w:val="%5)"/>
      <w:lvlJc w:val="left"/>
      <w:pPr>
        <w:ind w:left="2200" w:hanging="420"/>
      </w:pPr>
    </w:lvl>
    <w:lvl w:ilvl="5">
      <w:start w:val="1"/>
      <w:numFmt w:val="lowerRoman"/>
      <w:lvlText w:val="%6."/>
      <w:lvlJc w:val="right"/>
      <w:pPr>
        <w:ind w:left="2620" w:hanging="420"/>
      </w:pPr>
    </w:lvl>
    <w:lvl w:ilvl="6">
      <w:start w:val="1"/>
      <w:numFmt w:val="decimal"/>
      <w:lvlText w:val="%7."/>
      <w:lvlJc w:val="left"/>
      <w:pPr>
        <w:ind w:left="3040" w:hanging="420"/>
      </w:pPr>
    </w:lvl>
    <w:lvl w:ilvl="7">
      <w:start w:val="1"/>
      <w:numFmt w:val="lowerLetter"/>
      <w:lvlText w:val="%8)"/>
      <w:lvlJc w:val="left"/>
      <w:pPr>
        <w:ind w:left="3460" w:hanging="420"/>
      </w:pPr>
    </w:lvl>
    <w:lvl w:ilvl="8">
      <w:start w:val="1"/>
      <w:numFmt w:val="lowerRoman"/>
      <w:lvlText w:val="%9."/>
      <w:lvlJc w:val="right"/>
      <w:pPr>
        <w:ind w:left="3880" w:hanging="420"/>
      </w:pPr>
    </w:lvl>
  </w:abstractNum>
  <w:abstractNum w:abstractNumId="23" w15:restartNumberingAfterBreak="0">
    <w:nsid w:val="58673CD6"/>
    <w:multiLevelType w:val="multilevel"/>
    <w:tmpl w:val="58673CD6"/>
    <w:lvl w:ilvl="0">
      <w:start w:val="1"/>
      <w:numFmt w:val="decimal"/>
      <w:lvlText w:val="（%1）"/>
      <w:lvlJc w:val="left"/>
      <w:pPr>
        <w:ind w:left="420" w:hanging="420"/>
      </w:pPr>
      <w:rPr>
        <w:rFonts w:ascii="宋体" w:eastAsia="宋体" w:hAnsi="宋体" w:hint="eastAsia"/>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B867726"/>
    <w:multiLevelType w:val="multilevel"/>
    <w:tmpl w:val="5B867726"/>
    <w:lvl w:ilvl="0">
      <w:start w:val="1"/>
      <w:numFmt w:val="decimal"/>
      <w:lvlText w:val="（%1）"/>
      <w:lvlJc w:val="left"/>
      <w:pPr>
        <w:ind w:left="520" w:hanging="420"/>
      </w:pPr>
      <w:rPr>
        <w:rFonts w:hint="eastAsia"/>
      </w:rPr>
    </w:lvl>
    <w:lvl w:ilvl="1">
      <w:start w:val="1"/>
      <w:numFmt w:val="lowerLetter"/>
      <w:lvlText w:val="%2)"/>
      <w:lvlJc w:val="left"/>
      <w:pPr>
        <w:ind w:left="940" w:hanging="420"/>
      </w:pPr>
    </w:lvl>
    <w:lvl w:ilvl="2">
      <w:start w:val="1"/>
      <w:numFmt w:val="lowerRoman"/>
      <w:lvlText w:val="%3."/>
      <w:lvlJc w:val="right"/>
      <w:pPr>
        <w:ind w:left="1360" w:hanging="420"/>
      </w:pPr>
    </w:lvl>
    <w:lvl w:ilvl="3">
      <w:start w:val="1"/>
      <w:numFmt w:val="decimal"/>
      <w:lvlText w:val="%4."/>
      <w:lvlJc w:val="left"/>
      <w:pPr>
        <w:ind w:left="1780" w:hanging="420"/>
      </w:pPr>
    </w:lvl>
    <w:lvl w:ilvl="4">
      <w:start w:val="1"/>
      <w:numFmt w:val="lowerLetter"/>
      <w:lvlText w:val="%5)"/>
      <w:lvlJc w:val="left"/>
      <w:pPr>
        <w:ind w:left="2200" w:hanging="420"/>
      </w:pPr>
    </w:lvl>
    <w:lvl w:ilvl="5">
      <w:start w:val="1"/>
      <w:numFmt w:val="lowerRoman"/>
      <w:lvlText w:val="%6."/>
      <w:lvlJc w:val="right"/>
      <w:pPr>
        <w:ind w:left="2620" w:hanging="420"/>
      </w:pPr>
    </w:lvl>
    <w:lvl w:ilvl="6">
      <w:start w:val="1"/>
      <w:numFmt w:val="decimal"/>
      <w:lvlText w:val="%7."/>
      <w:lvlJc w:val="left"/>
      <w:pPr>
        <w:ind w:left="3040" w:hanging="420"/>
      </w:pPr>
    </w:lvl>
    <w:lvl w:ilvl="7">
      <w:start w:val="1"/>
      <w:numFmt w:val="lowerLetter"/>
      <w:lvlText w:val="%8)"/>
      <w:lvlJc w:val="left"/>
      <w:pPr>
        <w:ind w:left="3460" w:hanging="420"/>
      </w:pPr>
    </w:lvl>
    <w:lvl w:ilvl="8">
      <w:start w:val="1"/>
      <w:numFmt w:val="lowerRoman"/>
      <w:lvlText w:val="%9."/>
      <w:lvlJc w:val="right"/>
      <w:pPr>
        <w:ind w:left="3880" w:hanging="420"/>
      </w:pPr>
    </w:lvl>
  </w:abstractNum>
  <w:abstractNum w:abstractNumId="25" w15:restartNumberingAfterBreak="0">
    <w:nsid w:val="5D123D10"/>
    <w:multiLevelType w:val="hybridMultilevel"/>
    <w:tmpl w:val="AC1631A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96804B9"/>
    <w:multiLevelType w:val="multilevel"/>
    <w:tmpl w:val="696804B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C4B563D"/>
    <w:multiLevelType w:val="hybridMultilevel"/>
    <w:tmpl w:val="259671A0"/>
    <w:lvl w:ilvl="0" w:tplc="69847AE6">
      <w:start w:val="1"/>
      <w:numFmt w:val="upp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D854C53"/>
    <w:multiLevelType w:val="multilevel"/>
    <w:tmpl w:val="6D854C53"/>
    <w:lvl w:ilvl="0">
      <w:start w:val="1"/>
      <w:numFmt w:val="decimal"/>
      <w:lvlText w:val="（%1）"/>
      <w:lvlJc w:val="left"/>
      <w:pPr>
        <w:ind w:left="420" w:hanging="420"/>
      </w:pPr>
      <w:rPr>
        <w:rFonts w:ascii="宋体" w:eastAsia="宋体" w:hAnsi="宋体" w:hint="eastAsia"/>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1D2428B"/>
    <w:multiLevelType w:val="hybridMultilevel"/>
    <w:tmpl w:val="A1FA6EE2"/>
    <w:lvl w:ilvl="0" w:tplc="A114F4C4">
      <w:start w:val="1"/>
      <w:numFmt w:val="upperLetter"/>
      <w:lvlText w:val="%1."/>
      <w:lvlJc w:val="left"/>
      <w:pPr>
        <w:ind w:left="360" w:hanging="36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41761A5"/>
    <w:multiLevelType w:val="multilevel"/>
    <w:tmpl w:val="741761A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75050979"/>
    <w:multiLevelType w:val="multilevel"/>
    <w:tmpl w:val="75050979"/>
    <w:lvl w:ilvl="0">
      <w:start w:val="1"/>
      <w:numFmt w:val="decimal"/>
      <w:lvlText w:val="（%1）"/>
      <w:lvlJc w:val="left"/>
      <w:pPr>
        <w:ind w:left="420" w:hanging="420"/>
      </w:pPr>
      <w:rPr>
        <w:rFonts w:ascii="宋体" w:eastAsia="宋体" w:hAnsi="宋体" w:hint="eastAsia"/>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76211A88"/>
    <w:multiLevelType w:val="multilevel"/>
    <w:tmpl w:val="76211A88"/>
    <w:lvl w:ilvl="0">
      <w:start w:val="1"/>
      <w:numFmt w:val="decimal"/>
      <w:lvlText w:val="（%1）"/>
      <w:lvlJc w:val="left"/>
      <w:pPr>
        <w:ind w:left="520" w:hanging="420"/>
      </w:pPr>
      <w:rPr>
        <w:rFonts w:hint="eastAsia"/>
      </w:rPr>
    </w:lvl>
    <w:lvl w:ilvl="1">
      <w:start w:val="1"/>
      <w:numFmt w:val="lowerLetter"/>
      <w:lvlText w:val="%2)"/>
      <w:lvlJc w:val="left"/>
      <w:pPr>
        <w:ind w:left="940" w:hanging="420"/>
      </w:pPr>
    </w:lvl>
    <w:lvl w:ilvl="2">
      <w:start w:val="1"/>
      <w:numFmt w:val="lowerRoman"/>
      <w:lvlText w:val="%3."/>
      <w:lvlJc w:val="right"/>
      <w:pPr>
        <w:ind w:left="1360" w:hanging="420"/>
      </w:pPr>
    </w:lvl>
    <w:lvl w:ilvl="3">
      <w:start w:val="1"/>
      <w:numFmt w:val="decimal"/>
      <w:lvlText w:val="%4."/>
      <w:lvlJc w:val="left"/>
      <w:pPr>
        <w:ind w:left="1780" w:hanging="420"/>
      </w:pPr>
    </w:lvl>
    <w:lvl w:ilvl="4">
      <w:start w:val="1"/>
      <w:numFmt w:val="lowerLetter"/>
      <w:lvlText w:val="%5)"/>
      <w:lvlJc w:val="left"/>
      <w:pPr>
        <w:ind w:left="2200" w:hanging="420"/>
      </w:pPr>
    </w:lvl>
    <w:lvl w:ilvl="5">
      <w:start w:val="1"/>
      <w:numFmt w:val="lowerRoman"/>
      <w:lvlText w:val="%6."/>
      <w:lvlJc w:val="right"/>
      <w:pPr>
        <w:ind w:left="2620" w:hanging="420"/>
      </w:pPr>
    </w:lvl>
    <w:lvl w:ilvl="6">
      <w:start w:val="1"/>
      <w:numFmt w:val="decimal"/>
      <w:lvlText w:val="%7."/>
      <w:lvlJc w:val="left"/>
      <w:pPr>
        <w:ind w:left="3040" w:hanging="420"/>
      </w:pPr>
    </w:lvl>
    <w:lvl w:ilvl="7">
      <w:start w:val="1"/>
      <w:numFmt w:val="lowerLetter"/>
      <w:lvlText w:val="%8)"/>
      <w:lvlJc w:val="left"/>
      <w:pPr>
        <w:ind w:left="3460" w:hanging="420"/>
      </w:pPr>
    </w:lvl>
    <w:lvl w:ilvl="8">
      <w:start w:val="1"/>
      <w:numFmt w:val="lowerRoman"/>
      <w:lvlText w:val="%9."/>
      <w:lvlJc w:val="right"/>
      <w:pPr>
        <w:ind w:left="3880" w:hanging="420"/>
      </w:pPr>
    </w:lvl>
  </w:abstractNum>
  <w:abstractNum w:abstractNumId="33" w15:restartNumberingAfterBreak="0">
    <w:nsid w:val="7B2A49D2"/>
    <w:multiLevelType w:val="multilevel"/>
    <w:tmpl w:val="7B2A49D2"/>
    <w:lvl w:ilvl="0">
      <w:start w:val="1"/>
      <w:numFmt w:val="decimal"/>
      <w:lvlText w:val="（%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4" w15:restartNumberingAfterBreak="0">
    <w:nsid w:val="7E792E20"/>
    <w:multiLevelType w:val="hybridMultilevel"/>
    <w:tmpl w:val="EF8A373A"/>
    <w:lvl w:ilvl="0" w:tplc="30B62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33"/>
  </w:num>
  <w:num w:numId="4">
    <w:abstractNumId w:val="5"/>
  </w:num>
  <w:num w:numId="5">
    <w:abstractNumId w:val="20"/>
  </w:num>
  <w:num w:numId="6">
    <w:abstractNumId w:val="28"/>
  </w:num>
  <w:num w:numId="7">
    <w:abstractNumId w:val="21"/>
  </w:num>
  <w:num w:numId="8">
    <w:abstractNumId w:val="16"/>
  </w:num>
  <w:num w:numId="9">
    <w:abstractNumId w:val="23"/>
  </w:num>
  <w:num w:numId="10">
    <w:abstractNumId w:val="31"/>
  </w:num>
  <w:num w:numId="11">
    <w:abstractNumId w:val="13"/>
  </w:num>
  <w:num w:numId="12">
    <w:abstractNumId w:val="10"/>
  </w:num>
  <w:num w:numId="13">
    <w:abstractNumId w:val="19"/>
  </w:num>
  <w:num w:numId="14">
    <w:abstractNumId w:val="24"/>
  </w:num>
  <w:num w:numId="15">
    <w:abstractNumId w:val="32"/>
  </w:num>
  <w:num w:numId="16">
    <w:abstractNumId w:val="18"/>
  </w:num>
  <w:num w:numId="17">
    <w:abstractNumId w:val="22"/>
  </w:num>
  <w:num w:numId="18">
    <w:abstractNumId w:val="6"/>
  </w:num>
  <w:num w:numId="19">
    <w:abstractNumId w:val="30"/>
  </w:num>
  <w:num w:numId="20">
    <w:abstractNumId w:val="7"/>
  </w:num>
  <w:num w:numId="21">
    <w:abstractNumId w:val="9"/>
  </w:num>
  <w:num w:numId="22">
    <w:abstractNumId w:val="17"/>
  </w:num>
  <w:num w:numId="23">
    <w:abstractNumId w:val="2"/>
  </w:num>
  <w:num w:numId="24">
    <w:abstractNumId w:val="26"/>
  </w:num>
  <w:num w:numId="25">
    <w:abstractNumId w:val="15"/>
  </w:num>
  <w:num w:numId="26">
    <w:abstractNumId w:val="4"/>
  </w:num>
  <w:num w:numId="27">
    <w:abstractNumId w:val="27"/>
  </w:num>
  <w:num w:numId="28">
    <w:abstractNumId w:val="14"/>
  </w:num>
  <w:num w:numId="29">
    <w:abstractNumId w:val="25"/>
  </w:num>
  <w:num w:numId="30">
    <w:abstractNumId w:val="34"/>
  </w:num>
  <w:num w:numId="31">
    <w:abstractNumId w:val="29"/>
  </w:num>
  <w:num w:numId="32">
    <w:abstractNumId w:val="3"/>
  </w:num>
  <w:num w:numId="33">
    <w:abstractNumId w:val="12"/>
  </w:num>
  <w:num w:numId="34">
    <w:abstractNumId w:val="8"/>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117"/>
    <w:rsid w:val="0009715B"/>
    <w:rsid w:val="000C32E1"/>
    <w:rsid w:val="000E3970"/>
    <w:rsid w:val="000F41E2"/>
    <w:rsid w:val="001027A0"/>
    <w:rsid w:val="0011342D"/>
    <w:rsid w:val="00162AF0"/>
    <w:rsid w:val="001746B5"/>
    <w:rsid w:val="00185FA7"/>
    <w:rsid w:val="0019192A"/>
    <w:rsid w:val="001926A2"/>
    <w:rsid w:val="001968BA"/>
    <w:rsid w:val="001D077D"/>
    <w:rsid w:val="001D1002"/>
    <w:rsid w:val="001D5E6B"/>
    <w:rsid w:val="0021466E"/>
    <w:rsid w:val="002545B4"/>
    <w:rsid w:val="002548D2"/>
    <w:rsid w:val="002A7119"/>
    <w:rsid w:val="002D5CEE"/>
    <w:rsid w:val="003323E7"/>
    <w:rsid w:val="003432B0"/>
    <w:rsid w:val="00346337"/>
    <w:rsid w:val="003528A8"/>
    <w:rsid w:val="0036751B"/>
    <w:rsid w:val="00375149"/>
    <w:rsid w:val="00383F80"/>
    <w:rsid w:val="003A1821"/>
    <w:rsid w:val="004A091B"/>
    <w:rsid w:val="00540822"/>
    <w:rsid w:val="005478E3"/>
    <w:rsid w:val="00557FEB"/>
    <w:rsid w:val="005A1097"/>
    <w:rsid w:val="005B3DC1"/>
    <w:rsid w:val="005C12F8"/>
    <w:rsid w:val="00670877"/>
    <w:rsid w:val="006C2A80"/>
    <w:rsid w:val="006C7FB8"/>
    <w:rsid w:val="007043A5"/>
    <w:rsid w:val="0071118A"/>
    <w:rsid w:val="00737258"/>
    <w:rsid w:val="00765117"/>
    <w:rsid w:val="007A741D"/>
    <w:rsid w:val="007D19F5"/>
    <w:rsid w:val="007E4A1D"/>
    <w:rsid w:val="0085701C"/>
    <w:rsid w:val="00862223"/>
    <w:rsid w:val="008637D2"/>
    <w:rsid w:val="008B754A"/>
    <w:rsid w:val="008F115C"/>
    <w:rsid w:val="009012BD"/>
    <w:rsid w:val="009B0F19"/>
    <w:rsid w:val="009B113A"/>
    <w:rsid w:val="009F4636"/>
    <w:rsid w:val="00A5648D"/>
    <w:rsid w:val="00AC55DD"/>
    <w:rsid w:val="00AE5BE6"/>
    <w:rsid w:val="00B72C8D"/>
    <w:rsid w:val="00B76D07"/>
    <w:rsid w:val="00B832E8"/>
    <w:rsid w:val="00B90BEB"/>
    <w:rsid w:val="00BA4E3D"/>
    <w:rsid w:val="00BB4198"/>
    <w:rsid w:val="00BC10A1"/>
    <w:rsid w:val="00BD1194"/>
    <w:rsid w:val="00BF1549"/>
    <w:rsid w:val="00BF6360"/>
    <w:rsid w:val="00C55870"/>
    <w:rsid w:val="00C56CB6"/>
    <w:rsid w:val="00C70FB9"/>
    <w:rsid w:val="00C72B21"/>
    <w:rsid w:val="00CA765E"/>
    <w:rsid w:val="00CB2DDB"/>
    <w:rsid w:val="00D22D77"/>
    <w:rsid w:val="00D7201F"/>
    <w:rsid w:val="00D83E36"/>
    <w:rsid w:val="00DA7C52"/>
    <w:rsid w:val="00DC2A2D"/>
    <w:rsid w:val="00E20433"/>
    <w:rsid w:val="00E857C4"/>
    <w:rsid w:val="00EB7340"/>
    <w:rsid w:val="00EF708D"/>
    <w:rsid w:val="00F00022"/>
    <w:rsid w:val="00F0310A"/>
    <w:rsid w:val="00F07420"/>
    <w:rsid w:val="00F503D0"/>
    <w:rsid w:val="00F5072A"/>
    <w:rsid w:val="00F748F1"/>
    <w:rsid w:val="00FC7271"/>
    <w:rsid w:val="00FF1473"/>
    <w:rsid w:val="00FF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1A8F"/>
  <w15:chartTrackingRefBased/>
  <w15:docId w15:val="{9ED39EE0-F79F-4B26-9204-365CDD65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117"/>
    <w:pPr>
      <w:widowControl w:val="0"/>
      <w:jc w:val="both"/>
    </w:pPr>
  </w:style>
  <w:style w:type="paragraph" w:styleId="1">
    <w:name w:val="heading 1"/>
    <w:basedOn w:val="a"/>
    <w:next w:val="a"/>
    <w:link w:val="10"/>
    <w:uiPriority w:val="9"/>
    <w:qFormat/>
    <w:rsid w:val="007651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651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65117"/>
    <w:pPr>
      <w:keepNext/>
      <w:keepLines/>
      <w:spacing w:before="260" w:after="260" w:line="416" w:lineRule="auto"/>
      <w:outlineLvl w:val="2"/>
    </w:pPr>
    <w:rPr>
      <w:b/>
      <w:bCs/>
      <w:sz w:val="32"/>
      <w:szCs w:val="32"/>
    </w:rPr>
  </w:style>
  <w:style w:type="paragraph" w:styleId="4">
    <w:name w:val="heading 4"/>
    <w:basedOn w:val="a"/>
    <w:next w:val="a"/>
    <w:link w:val="40"/>
    <w:qFormat/>
    <w:rsid w:val="00765117"/>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0"/>
    <w:uiPriority w:val="9"/>
    <w:unhideWhenUsed/>
    <w:qFormat/>
    <w:rsid w:val="0076511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765117"/>
    <w:rPr>
      <w:b/>
      <w:bCs/>
      <w:kern w:val="44"/>
      <w:sz w:val="44"/>
      <w:szCs w:val="44"/>
    </w:rPr>
  </w:style>
  <w:style w:type="character" w:customStyle="1" w:styleId="20">
    <w:name w:val="标题 2 字符"/>
    <w:basedOn w:val="a0"/>
    <w:link w:val="2"/>
    <w:uiPriority w:val="9"/>
    <w:qFormat/>
    <w:rsid w:val="00765117"/>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765117"/>
    <w:rPr>
      <w:b/>
      <w:bCs/>
      <w:sz w:val="32"/>
      <w:szCs w:val="32"/>
    </w:rPr>
  </w:style>
  <w:style w:type="character" w:customStyle="1" w:styleId="40">
    <w:name w:val="标题 4 字符"/>
    <w:basedOn w:val="a0"/>
    <w:link w:val="4"/>
    <w:qFormat/>
    <w:rsid w:val="00765117"/>
    <w:rPr>
      <w:rFonts w:ascii="Arial" w:eastAsia="黑体" w:hAnsi="Arial" w:cs="Times New Roman"/>
      <w:b/>
      <w:bCs/>
      <w:sz w:val="28"/>
      <w:szCs w:val="28"/>
    </w:rPr>
  </w:style>
  <w:style w:type="character" w:customStyle="1" w:styleId="50">
    <w:name w:val="标题 5 字符"/>
    <w:basedOn w:val="a0"/>
    <w:link w:val="5"/>
    <w:uiPriority w:val="9"/>
    <w:rsid w:val="00765117"/>
    <w:rPr>
      <w:b/>
      <w:bCs/>
      <w:sz w:val="28"/>
      <w:szCs w:val="28"/>
    </w:rPr>
  </w:style>
  <w:style w:type="paragraph" w:styleId="a3">
    <w:name w:val="header"/>
    <w:basedOn w:val="a"/>
    <w:link w:val="a4"/>
    <w:uiPriority w:val="99"/>
    <w:unhideWhenUsed/>
    <w:qFormat/>
    <w:rsid w:val="007651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765117"/>
    <w:rPr>
      <w:sz w:val="18"/>
      <w:szCs w:val="18"/>
    </w:rPr>
  </w:style>
  <w:style w:type="paragraph" w:styleId="a5">
    <w:name w:val="footer"/>
    <w:basedOn w:val="a"/>
    <w:link w:val="a6"/>
    <w:uiPriority w:val="99"/>
    <w:unhideWhenUsed/>
    <w:qFormat/>
    <w:rsid w:val="00765117"/>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765117"/>
    <w:rPr>
      <w:sz w:val="18"/>
      <w:szCs w:val="18"/>
    </w:rPr>
  </w:style>
  <w:style w:type="paragraph" w:styleId="a7">
    <w:name w:val="caption"/>
    <w:basedOn w:val="a"/>
    <w:next w:val="a"/>
    <w:uiPriority w:val="35"/>
    <w:semiHidden/>
    <w:unhideWhenUsed/>
    <w:qFormat/>
    <w:rsid w:val="00765117"/>
    <w:rPr>
      <w:rFonts w:asciiTheme="majorHAnsi" w:eastAsia="黑体" w:hAnsiTheme="majorHAnsi" w:cstheme="majorBidi"/>
      <w:sz w:val="20"/>
      <w:szCs w:val="20"/>
    </w:rPr>
  </w:style>
  <w:style w:type="paragraph" w:styleId="a8">
    <w:name w:val="annotation text"/>
    <w:basedOn w:val="a"/>
    <w:link w:val="a9"/>
    <w:uiPriority w:val="99"/>
    <w:semiHidden/>
    <w:unhideWhenUsed/>
    <w:rsid w:val="00765117"/>
    <w:pPr>
      <w:jc w:val="left"/>
    </w:pPr>
  </w:style>
  <w:style w:type="character" w:customStyle="1" w:styleId="a9">
    <w:name w:val="批注文字 字符"/>
    <w:basedOn w:val="a0"/>
    <w:link w:val="a8"/>
    <w:uiPriority w:val="99"/>
    <w:semiHidden/>
    <w:qFormat/>
    <w:rsid w:val="00765117"/>
  </w:style>
  <w:style w:type="paragraph" w:styleId="TOC3">
    <w:name w:val="toc 3"/>
    <w:basedOn w:val="a"/>
    <w:next w:val="a"/>
    <w:uiPriority w:val="39"/>
    <w:unhideWhenUsed/>
    <w:rsid w:val="00765117"/>
    <w:pPr>
      <w:widowControl/>
      <w:spacing w:after="100" w:line="259" w:lineRule="auto"/>
      <w:ind w:left="440"/>
      <w:jc w:val="left"/>
    </w:pPr>
    <w:rPr>
      <w:rFonts w:cs="Times New Roman"/>
      <w:kern w:val="0"/>
      <w:sz w:val="22"/>
    </w:rPr>
  </w:style>
  <w:style w:type="paragraph" w:styleId="aa">
    <w:name w:val="Balloon Text"/>
    <w:basedOn w:val="a"/>
    <w:link w:val="ab"/>
    <w:uiPriority w:val="99"/>
    <w:semiHidden/>
    <w:unhideWhenUsed/>
    <w:qFormat/>
    <w:rsid w:val="00765117"/>
    <w:rPr>
      <w:sz w:val="18"/>
      <w:szCs w:val="18"/>
    </w:rPr>
  </w:style>
  <w:style w:type="character" w:customStyle="1" w:styleId="ab">
    <w:name w:val="批注框文本 字符"/>
    <w:basedOn w:val="a0"/>
    <w:link w:val="aa"/>
    <w:uiPriority w:val="99"/>
    <w:semiHidden/>
    <w:qFormat/>
    <w:rsid w:val="00765117"/>
    <w:rPr>
      <w:sz w:val="18"/>
      <w:szCs w:val="18"/>
    </w:rPr>
  </w:style>
  <w:style w:type="paragraph" w:styleId="TOC1">
    <w:name w:val="toc 1"/>
    <w:basedOn w:val="a"/>
    <w:next w:val="a"/>
    <w:uiPriority w:val="39"/>
    <w:unhideWhenUsed/>
    <w:qFormat/>
    <w:rsid w:val="00765117"/>
    <w:pPr>
      <w:widowControl/>
      <w:spacing w:after="100" w:line="259" w:lineRule="auto"/>
      <w:jc w:val="left"/>
    </w:pPr>
    <w:rPr>
      <w:rFonts w:cs="Times New Roman"/>
      <w:kern w:val="0"/>
      <w:sz w:val="22"/>
    </w:rPr>
  </w:style>
  <w:style w:type="paragraph" w:styleId="TOC2">
    <w:name w:val="toc 2"/>
    <w:basedOn w:val="a"/>
    <w:next w:val="a"/>
    <w:uiPriority w:val="39"/>
    <w:unhideWhenUsed/>
    <w:rsid w:val="00765117"/>
    <w:pPr>
      <w:widowControl/>
      <w:spacing w:after="100" w:line="259" w:lineRule="auto"/>
      <w:ind w:left="220"/>
      <w:jc w:val="left"/>
    </w:pPr>
    <w:rPr>
      <w:rFonts w:cs="Times New Roman"/>
      <w:kern w:val="0"/>
      <w:sz w:val="22"/>
    </w:rPr>
  </w:style>
  <w:style w:type="paragraph" w:styleId="ac">
    <w:name w:val="Normal (Web)"/>
    <w:basedOn w:val="a"/>
    <w:uiPriority w:val="99"/>
    <w:unhideWhenUsed/>
    <w:qFormat/>
    <w:rsid w:val="00765117"/>
    <w:pPr>
      <w:widowControl/>
      <w:spacing w:before="100" w:beforeAutospacing="1" w:after="100" w:afterAutospacing="1"/>
      <w:jc w:val="left"/>
    </w:pPr>
    <w:rPr>
      <w:rFonts w:ascii="宋体" w:eastAsia="宋体" w:hAnsi="宋体" w:cs="宋体"/>
      <w:kern w:val="0"/>
      <w:sz w:val="24"/>
      <w:szCs w:val="24"/>
    </w:rPr>
  </w:style>
  <w:style w:type="paragraph" w:styleId="ad">
    <w:name w:val="Title"/>
    <w:basedOn w:val="a"/>
    <w:next w:val="a"/>
    <w:link w:val="ae"/>
    <w:uiPriority w:val="10"/>
    <w:qFormat/>
    <w:rsid w:val="00765117"/>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qFormat/>
    <w:rsid w:val="00765117"/>
    <w:rPr>
      <w:rFonts w:asciiTheme="majorHAnsi" w:eastAsiaTheme="majorEastAsia" w:hAnsiTheme="majorHAnsi" w:cstheme="majorBidi"/>
      <w:b/>
      <w:bCs/>
      <w:sz w:val="32"/>
      <w:szCs w:val="32"/>
    </w:rPr>
  </w:style>
  <w:style w:type="paragraph" w:styleId="af">
    <w:name w:val="annotation subject"/>
    <w:basedOn w:val="a8"/>
    <w:next w:val="a8"/>
    <w:link w:val="af0"/>
    <w:uiPriority w:val="99"/>
    <w:semiHidden/>
    <w:unhideWhenUsed/>
    <w:qFormat/>
    <w:rsid w:val="00765117"/>
    <w:rPr>
      <w:b/>
      <w:bCs/>
    </w:rPr>
  </w:style>
  <w:style w:type="character" w:customStyle="1" w:styleId="af0">
    <w:name w:val="批注主题 字符"/>
    <w:basedOn w:val="a9"/>
    <w:link w:val="af"/>
    <w:uiPriority w:val="99"/>
    <w:semiHidden/>
    <w:qFormat/>
    <w:rsid w:val="00765117"/>
    <w:rPr>
      <w:b/>
      <w:bCs/>
    </w:rPr>
  </w:style>
  <w:style w:type="table" w:styleId="af1">
    <w:name w:val="Table Grid"/>
    <w:basedOn w:val="a1"/>
    <w:uiPriority w:val="39"/>
    <w:qFormat/>
    <w:rsid w:val="0076511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0"/>
    <w:uiPriority w:val="22"/>
    <w:qFormat/>
    <w:rsid w:val="00765117"/>
    <w:rPr>
      <w:b/>
      <w:bCs/>
    </w:rPr>
  </w:style>
  <w:style w:type="character" w:styleId="af3">
    <w:name w:val="Hyperlink"/>
    <w:basedOn w:val="a0"/>
    <w:uiPriority w:val="99"/>
    <w:unhideWhenUsed/>
    <w:qFormat/>
    <w:rsid w:val="00765117"/>
    <w:rPr>
      <w:color w:val="0563C1" w:themeColor="hyperlink"/>
      <w:u w:val="single"/>
    </w:rPr>
  </w:style>
  <w:style w:type="character" w:styleId="af4">
    <w:name w:val="annotation reference"/>
    <w:basedOn w:val="a0"/>
    <w:uiPriority w:val="99"/>
    <w:semiHidden/>
    <w:unhideWhenUsed/>
    <w:qFormat/>
    <w:rsid w:val="00765117"/>
    <w:rPr>
      <w:sz w:val="21"/>
      <w:szCs w:val="21"/>
    </w:rPr>
  </w:style>
  <w:style w:type="paragraph" w:styleId="af5">
    <w:name w:val="List Paragraph"/>
    <w:basedOn w:val="a"/>
    <w:link w:val="af6"/>
    <w:uiPriority w:val="34"/>
    <w:qFormat/>
    <w:rsid w:val="00765117"/>
    <w:pPr>
      <w:ind w:firstLineChars="200" w:firstLine="420"/>
    </w:pPr>
  </w:style>
  <w:style w:type="character" w:customStyle="1" w:styleId="af6">
    <w:name w:val="列表段落 字符"/>
    <w:link w:val="af5"/>
    <w:uiPriority w:val="34"/>
    <w:qFormat/>
    <w:rsid w:val="00765117"/>
  </w:style>
  <w:style w:type="paragraph" w:customStyle="1" w:styleId="TOC10">
    <w:name w:val="TOC 标题1"/>
    <w:basedOn w:val="1"/>
    <w:next w:val="a"/>
    <w:uiPriority w:val="39"/>
    <w:unhideWhenUsed/>
    <w:qFormat/>
    <w:rsid w:val="0076511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customStyle="1" w:styleId="11">
    <w:name w:val="网格型浅色1"/>
    <w:basedOn w:val="a1"/>
    <w:uiPriority w:val="40"/>
    <w:qFormat/>
    <w:rsid w:val="00765117"/>
    <w:rPr>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51">
    <w:name w:val="无格式表格 51"/>
    <w:basedOn w:val="a1"/>
    <w:uiPriority w:val="45"/>
    <w:qFormat/>
    <w:rsid w:val="00765117"/>
    <w:rPr>
      <w:kern w:val="0"/>
      <w:sz w:val="20"/>
      <w:szCs w:val="20"/>
    </w:r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1">
    <w:name w:val="无格式表格 31"/>
    <w:basedOn w:val="a1"/>
    <w:uiPriority w:val="43"/>
    <w:qFormat/>
    <w:rsid w:val="00765117"/>
    <w:rPr>
      <w:kern w:val="0"/>
      <w:sz w:val="20"/>
      <w:szCs w:val="20"/>
    </w:r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ZSH">
    <w:name w:val="ZS_H注释"/>
    <w:qFormat/>
    <w:rsid w:val="00765117"/>
    <w:rPr>
      <w:i/>
      <w:color w:val="3366FF"/>
    </w:rPr>
  </w:style>
  <w:style w:type="paragraph" w:customStyle="1" w:styleId="12">
    <w:name w:val="正文1"/>
    <w:qFormat/>
    <w:rsid w:val="00765117"/>
    <w:rPr>
      <w:rFonts w:ascii="Helvetica" w:eastAsia="Helvetica" w:hAnsi="Helvetica" w:cs="Helvetica"/>
      <w:color w:val="000000"/>
      <w:kern w:val="0"/>
      <w:sz w:val="24"/>
      <w:szCs w:val="24"/>
    </w:rPr>
  </w:style>
  <w:style w:type="paragraph" w:customStyle="1" w:styleId="af7">
    <w:name w:val="自由格式"/>
    <w:qFormat/>
    <w:rsid w:val="00765117"/>
    <w:rPr>
      <w:rFonts w:ascii="Helvetica" w:eastAsia="Helvetica" w:hAnsi="Helvetica" w:cs="Helvetica"/>
      <w:color w:val="000000"/>
      <w:kern w:val="0"/>
      <w:sz w:val="24"/>
      <w:szCs w:val="24"/>
    </w:rPr>
  </w:style>
  <w:style w:type="table" w:customStyle="1" w:styleId="TableNormal">
    <w:name w:val="Table Normal"/>
    <w:qFormat/>
    <w:rsid w:val="00765117"/>
    <w:rPr>
      <w:kern w:val="0"/>
      <w:sz w:val="20"/>
      <w:szCs w:val="20"/>
    </w:rPr>
    <w:tblPr>
      <w:tblCellMar>
        <w:top w:w="0" w:type="dxa"/>
        <w:left w:w="0" w:type="dxa"/>
        <w:bottom w:w="0" w:type="dxa"/>
        <w:right w:w="0" w:type="dxa"/>
      </w:tblCellMar>
    </w:tblPr>
  </w:style>
  <w:style w:type="table" w:customStyle="1" w:styleId="110">
    <w:name w:val="无格式表格 11"/>
    <w:basedOn w:val="a1"/>
    <w:uiPriority w:val="41"/>
    <w:qFormat/>
    <w:rsid w:val="00765117"/>
    <w:rPr>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8">
    <w:name w:val="图表标题"/>
    <w:basedOn w:val="a7"/>
    <w:next w:val="a"/>
    <w:qFormat/>
    <w:rsid w:val="00765117"/>
    <w:pPr>
      <w:adjustRightInd w:val="0"/>
      <w:snapToGrid w:val="0"/>
      <w:spacing w:before="60" w:after="60"/>
    </w:pPr>
    <w:rPr>
      <w:rFonts w:ascii="Cambria" w:hAnsi="Cambria" w:cs="Times New Roman"/>
      <w:b/>
    </w:rPr>
  </w:style>
  <w:style w:type="paragraph" w:customStyle="1" w:styleId="af9">
    <w:name w:val="表格正文－居中"/>
    <w:basedOn w:val="a"/>
    <w:qFormat/>
    <w:rsid w:val="00765117"/>
    <w:pPr>
      <w:spacing w:before="60" w:after="60"/>
      <w:jc w:val="center"/>
    </w:pPr>
    <w:rPr>
      <w:rFonts w:ascii="Times New Roman" w:eastAsia="宋体" w:hAnsi="Times New Roman" w:cs="Times New Roman"/>
      <w:kern w:val="0"/>
      <w:sz w:val="18"/>
      <w:szCs w:val="24"/>
    </w:rPr>
  </w:style>
  <w:style w:type="character" w:customStyle="1" w:styleId="jsonstring">
    <w:name w:val="json_string"/>
    <w:basedOn w:val="a0"/>
    <w:qFormat/>
    <w:rsid w:val="00765117"/>
  </w:style>
  <w:style w:type="character" w:customStyle="1" w:styleId="jsonkey">
    <w:name w:val="json_key"/>
    <w:basedOn w:val="a0"/>
    <w:rsid w:val="00765117"/>
  </w:style>
  <w:style w:type="paragraph" w:styleId="afa">
    <w:name w:val="Subtitle"/>
    <w:basedOn w:val="a"/>
    <w:link w:val="afb"/>
    <w:qFormat/>
    <w:rsid w:val="00765117"/>
    <w:pPr>
      <w:widowControl/>
      <w:jc w:val="center"/>
    </w:pPr>
    <w:rPr>
      <w:rFonts w:ascii="Arial" w:eastAsia="宋体" w:hAnsi="Arial" w:cs="Times New Roman"/>
      <w:color w:val="000000"/>
      <w:kern w:val="0"/>
      <w:sz w:val="44"/>
      <w:szCs w:val="20"/>
      <w:lang w:eastAsia="en-US"/>
    </w:rPr>
  </w:style>
  <w:style w:type="character" w:customStyle="1" w:styleId="afb">
    <w:name w:val="副标题 字符"/>
    <w:basedOn w:val="a0"/>
    <w:link w:val="afa"/>
    <w:rsid w:val="00765117"/>
    <w:rPr>
      <w:rFonts w:ascii="Arial" w:eastAsia="宋体" w:hAnsi="Arial" w:cs="Times New Roman"/>
      <w:color w:val="000000"/>
      <w:kern w:val="0"/>
      <w:sz w:val="44"/>
      <w:szCs w:val="20"/>
      <w:lang w:eastAsia="en-US"/>
    </w:rPr>
  </w:style>
  <w:style w:type="character" w:customStyle="1" w:styleId="Char">
    <w:name w:val="页脚 Char"/>
    <w:uiPriority w:val="99"/>
    <w:rsid w:val="00765117"/>
    <w:rPr>
      <w:rFonts w:ascii="新宋体" w:eastAsia="新宋体" w:hAnsi="新宋体"/>
      <w:color w:val="999999"/>
      <w:kern w:val="2"/>
      <w:sz w:val="18"/>
      <w:szCs w:val="18"/>
    </w:rPr>
  </w:style>
  <w:style w:type="paragraph" w:customStyle="1" w:styleId="afc">
    <w:name w:val="中国移动_无编号标题(不索引)"/>
    <w:basedOn w:val="a"/>
    <w:rsid w:val="00765117"/>
    <w:pPr>
      <w:spacing w:beforeLines="50" w:before="120" w:afterLines="50" w:after="120"/>
      <w:jc w:val="center"/>
    </w:pPr>
    <w:rPr>
      <w:rFonts w:ascii="Times New Roman" w:eastAsia="黑体" w:hAnsi="Times New Roman" w:cs="Times New Roman"/>
      <w:shadow/>
      <w:spacing w:val="10"/>
      <w:sz w:val="3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27</Pages>
  <Words>2199</Words>
  <Characters>12539</Characters>
  <Application>Microsoft Office Word</Application>
  <DocSecurity>0</DocSecurity>
  <Lines>104</Lines>
  <Paragraphs>29</Paragraphs>
  <ScaleCrop>false</ScaleCrop>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智钧</dc:creator>
  <cp:keywords/>
  <dc:description/>
  <cp:lastModifiedBy>张 智钧</cp:lastModifiedBy>
  <cp:revision>93</cp:revision>
  <dcterms:created xsi:type="dcterms:W3CDTF">2020-01-15T04:42:00Z</dcterms:created>
  <dcterms:modified xsi:type="dcterms:W3CDTF">2020-01-20T02:45:00Z</dcterms:modified>
</cp:coreProperties>
</file>